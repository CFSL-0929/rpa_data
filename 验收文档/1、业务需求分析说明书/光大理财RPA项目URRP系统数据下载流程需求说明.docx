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rFonts w:ascii="等线" w:hAnsi="等线" w:eastAsia="等线"/>
          <w:b/>
          <w:bCs/>
          <w:sz w:val="72"/>
          <w:szCs w:val="72"/>
          <w:lang w:eastAsia="zh-CN"/>
        </w:rPr>
      </w:pPr>
      <w:r>
        <w:rPr>
          <w:rFonts w:hint="eastAsia" w:ascii="等线" w:hAnsi="等线" w:eastAsia="等线"/>
          <w:b/>
          <w:bCs/>
          <w:sz w:val="72"/>
          <w:szCs w:val="72"/>
          <w:lang w:eastAsia="zh-CN"/>
        </w:rPr>
        <w:t>光大理财RPA项目</w:t>
      </w:r>
    </w:p>
    <w:p>
      <w:pPr>
        <w:jc w:val="center"/>
        <w:rPr>
          <w:sz w:val="44"/>
          <w:szCs w:val="44"/>
          <w:lang w:eastAsia="zh-CN"/>
        </w:rPr>
      </w:pPr>
      <w:r>
        <w:rPr>
          <w:rFonts w:hint="eastAsia" w:ascii="等线" w:hAnsi="等线" w:eastAsia="等线"/>
          <w:b/>
          <w:bCs/>
          <w:sz w:val="44"/>
          <w:szCs w:val="44"/>
          <w:lang w:eastAsia="zh-CN"/>
        </w:rPr>
        <w:t>URRP系统数据下载流程需求说明</w:t>
      </w: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rFonts w:ascii="等线" w:hAnsi="等线" w:eastAsia="等线"/>
          <w:b/>
          <w:bCs/>
          <w:sz w:val="28"/>
          <w:szCs w:val="28"/>
          <w:lang w:eastAsia="zh-CN"/>
        </w:rPr>
      </w:pPr>
      <w:r>
        <w:rPr>
          <w:rFonts w:ascii="等线" w:hAnsi="等线" w:eastAsia="等线"/>
          <w:b/>
          <w:bCs/>
          <w:sz w:val="28"/>
          <w:szCs w:val="28"/>
          <w:lang w:eastAsia="zh-CN"/>
        </w:rPr>
        <w:t>信息科技部</w:t>
      </w:r>
      <w:r>
        <w:rPr>
          <w:rFonts w:hint="eastAsia" w:ascii="等线" w:hAnsi="等线" w:eastAsia="等线"/>
          <w:b/>
          <w:bCs/>
          <w:sz w:val="28"/>
          <w:szCs w:val="28"/>
          <w:lang w:eastAsia="zh-CN"/>
        </w:rPr>
        <w:t xml:space="preserve"> RPA项目组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78"/>
      </w:pPr>
      <w:r>
        <w:rPr>
          <w:rFonts w:hint="eastAsia"/>
        </w:rPr>
        <w:t>记录更改历史</w:t>
      </w:r>
    </w:p>
    <w:p>
      <w:pPr>
        <w:pStyle w:val="78"/>
      </w:pPr>
    </w:p>
    <w:tbl>
      <w:tblPr>
        <w:tblStyle w:val="27"/>
        <w:tblW w:w="86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2743"/>
        <w:gridCol w:w="891"/>
        <w:gridCol w:w="1064"/>
        <w:gridCol w:w="965"/>
        <w:gridCol w:w="1341"/>
        <w:gridCol w:w="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8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743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</w:p>
        </w:tc>
        <w:tc>
          <w:tcPr>
            <w:tcW w:w="891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1064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965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1341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</w:p>
        </w:tc>
        <w:tc>
          <w:tcPr>
            <w:tcW w:w="968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8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  <w:tc>
          <w:tcPr>
            <w:tcW w:w="2743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初始化</w:t>
            </w:r>
          </w:p>
        </w:tc>
        <w:tc>
          <w:tcPr>
            <w:tcW w:w="891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V1.0</w:t>
            </w:r>
          </w:p>
        </w:tc>
        <w:tc>
          <w:tcPr>
            <w:tcW w:w="1064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时爱家</w:t>
            </w:r>
          </w:p>
        </w:tc>
        <w:tc>
          <w:tcPr>
            <w:tcW w:w="965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2023年2月20日</w:t>
            </w:r>
          </w:p>
        </w:tc>
        <w:tc>
          <w:tcPr>
            <w:tcW w:w="968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743" w:type="dxa"/>
            <w:vAlign w:val="center"/>
          </w:tcPr>
          <w:p>
            <w:pPr>
              <w:pStyle w:val="79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891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064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5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743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891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064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5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743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891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064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5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</w:tbl>
    <w:p>
      <w:pPr>
        <w:spacing w:after="0"/>
        <w:rPr>
          <w:lang w:eastAsia="zh-CN"/>
        </w:rPr>
      </w:pPr>
    </w:p>
    <w:p>
      <w:pPr>
        <w:spacing w:after="0"/>
        <w:rPr>
          <w:lang w:eastAsia="zh-CN"/>
        </w:rPr>
      </w:pPr>
    </w:p>
    <w:tbl>
      <w:tblPr>
        <w:tblStyle w:val="27"/>
        <w:tblW w:w="863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860"/>
        <w:gridCol w:w="991"/>
        <w:gridCol w:w="1698"/>
        <w:gridCol w:w="858"/>
        <w:gridCol w:w="1175"/>
        <w:gridCol w:w="1175"/>
        <w:gridCol w:w="1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3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RPA需求记录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需求人</w:t>
            </w:r>
          </w:p>
        </w:tc>
        <w:tc>
          <w:tcPr>
            <w:tcW w:w="16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</w:p>
        </w:tc>
        <w:tc>
          <w:tcPr>
            <w:tcW w:w="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效率提升（人员和时间/h）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需求记录时间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5" w:hRule="atLeast"/>
        </w:trPr>
        <w:tc>
          <w:tcPr>
            <w:tcW w:w="6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right"/>
              <w:rPr>
                <w:rFonts w:ascii="宋体" w:hAnsi="宋体" w:eastAsia="宋体" w:cs="宋体"/>
                <w:color w:val="000000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法律合规部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袁昕晔</w:t>
            </w:r>
          </w:p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杜兴连</w:t>
            </w:r>
          </w:p>
        </w:tc>
        <w:tc>
          <w:tcPr>
            <w:tcW w:w="16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机器人自动登录业务系统，将需要的文件下载到指定位置中，对于部分文件进行数据整理</w:t>
            </w:r>
          </w:p>
        </w:tc>
        <w:tc>
          <w:tcPr>
            <w:tcW w:w="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每天1次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1小时/天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2023年2月20日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</w:p>
        </w:tc>
      </w:tr>
    </w:tbl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3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t>目录</w:t>
      </w:r>
    </w:p>
    <w:sdt>
      <w:sdtPr>
        <w:id w:val="116343987"/>
      </w:sdtPr>
      <w:sdtContent>
        <w:p/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"_Toc116373912" </w:instrText>
          </w:r>
          <w:r>
            <w:fldChar w:fldCharType="separate"/>
          </w:r>
          <w:r>
            <w:rPr>
              <w:rStyle w:val="24"/>
              <w:lang w:eastAsia="zh-CN"/>
            </w:rPr>
            <w:t>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流程概览</w:t>
          </w:r>
          <w:r>
            <w:tab/>
          </w:r>
          <w:r>
            <w:fldChar w:fldCharType="begin"/>
          </w:r>
          <w:r>
            <w:instrText xml:space="preserve"> PAGEREF _Toc116373912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"_Toc116373913" </w:instrText>
          </w:r>
          <w:r>
            <w:fldChar w:fldCharType="separate"/>
          </w:r>
          <w:r>
            <w:rPr>
              <w:rStyle w:val="24"/>
              <w:lang w:eastAsia="zh-CN"/>
            </w:rPr>
            <w:t>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业务流程</w:t>
          </w:r>
          <w:r>
            <w:tab/>
          </w:r>
          <w:r>
            <w:fldChar w:fldCharType="begin"/>
          </w:r>
          <w:r>
            <w:instrText xml:space="preserve"> PAGEREF _Toc116373913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"_Toc116373914" </w:instrText>
          </w:r>
          <w:r>
            <w:fldChar w:fldCharType="separate"/>
          </w:r>
          <w:r>
            <w:rPr>
              <w:rStyle w:val="24"/>
              <w:lang w:eastAsia="zh-CN"/>
            </w:rPr>
            <w:t>2.1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业务流程图</w:t>
          </w:r>
          <w:r>
            <w:tab/>
          </w:r>
          <w:r>
            <w:fldChar w:fldCharType="begin"/>
          </w:r>
          <w:r>
            <w:instrText xml:space="preserve"> PAGEREF _Toc116373914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"_Toc116373915" </w:instrText>
          </w:r>
          <w:r>
            <w:fldChar w:fldCharType="separate"/>
          </w:r>
          <w:r>
            <w:rPr>
              <w:rStyle w:val="24"/>
              <w:lang w:eastAsia="zh-CN"/>
            </w:rPr>
            <w:t>2.2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业务流程描述</w:t>
          </w:r>
          <w:r>
            <w:tab/>
          </w:r>
          <w:r>
            <w:fldChar w:fldCharType="begin"/>
          </w:r>
          <w:r>
            <w:instrText xml:space="preserve"> PAGEREF _Toc116373915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"_Toc116373916" </w:instrText>
          </w:r>
          <w:r>
            <w:fldChar w:fldCharType="separate"/>
          </w:r>
          <w:r>
            <w:rPr>
              <w:rStyle w:val="24"/>
              <w:lang w:eastAsia="zh-CN"/>
            </w:rPr>
            <w:t>3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流程操作步骤详解</w:t>
          </w:r>
          <w:r>
            <w:tab/>
          </w:r>
          <w:r>
            <w:fldChar w:fldCharType="begin"/>
          </w:r>
          <w:r>
            <w:instrText xml:space="preserve"> PAGEREF _Toc116373916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"_Toc116373917" </w:instrText>
          </w:r>
          <w:r>
            <w:fldChar w:fldCharType="separate"/>
          </w:r>
          <w:r>
            <w:rPr>
              <w:rStyle w:val="24"/>
              <w:lang w:eastAsia="zh-CN"/>
            </w:rPr>
            <w:t>4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紧急预案</w:t>
          </w:r>
          <w:r>
            <w:tab/>
          </w:r>
          <w:r>
            <w:fldChar w:fldCharType="begin"/>
          </w:r>
          <w:r>
            <w:instrText xml:space="preserve"> PAGEREF _Toc116373917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"_Toc116373918" </w:instrText>
          </w:r>
          <w:r>
            <w:fldChar w:fldCharType="separate"/>
          </w:r>
          <w:r>
            <w:rPr>
              <w:rStyle w:val="24"/>
              <w:lang w:eastAsia="zh-CN"/>
            </w:rPr>
            <w:t>5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流程稳定性识别</w:t>
          </w:r>
          <w:r>
            <w:tab/>
          </w:r>
          <w:r>
            <w:fldChar w:fldCharType="begin"/>
          </w:r>
          <w:r>
            <w:instrText xml:space="preserve"> PAGEREF _Toc116373918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"_Toc116373919" </w:instrText>
          </w:r>
          <w:r>
            <w:fldChar w:fldCharType="separate"/>
          </w:r>
          <w:r>
            <w:rPr>
              <w:rStyle w:val="24"/>
              <w:lang w:eastAsia="zh-CN"/>
            </w:rPr>
            <w:t>6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确认意见</w:t>
          </w:r>
          <w:r>
            <w:tab/>
          </w:r>
          <w:r>
            <w:fldChar w:fldCharType="begin"/>
          </w:r>
          <w:r>
            <w:instrText xml:space="preserve"> PAGEREF _Toc116373919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bookmarkStart w:id="0" w:name="总体说明"/>
      <w:r>
        <w:br w:type="page"/>
      </w:r>
    </w:p>
    <w:bookmarkEnd w:id="0"/>
    <w:p>
      <w:pPr>
        <w:pStyle w:val="2"/>
        <w:rPr>
          <w:lang w:eastAsia="zh-CN"/>
        </w:rPr>
      </w:pPr>
      <w:bookmarkStart w:id="1" w:name="_Toc116373912"/>
      <w:r>
        <w:rPr>
          <w:rFonts w:hint="eastAsia"/>
          <w:lang w:eastAsia="zh-CN"/>
        </w:rPr>
        <w:t>流程概览</w:t>
      </w:r>
      <w:bookmarkEnd w:id="1"/>
    </w:p>
    <w:p>
      <w:pPr>
        <w:pStyle w:val="3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/说明流程要求和属性</w:t>
      </w:r>
    </w:p>
    <w:tbl>
      <w:tblPr>
        <w:tblStyle w:val="28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1526"/>
        <w:gridCol w:w="6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526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436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流程描述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机器人自动登录业务系统，将需要的文件下载到指定位置中，对于部分文件进行数据整理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性能要求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时间周期要求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锁屏要求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日志要求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录屏要求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涉及系统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http://iam.cebbank.com/login.html?domain=000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涉及软件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流程所属者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其他要求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运行消息通知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>
      <w:pPr>
        <w:rPr>
          <w:lang w:eastAsia="zh-CN"/>
        </w:rPr>
      </w:pPr>
    </w:p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2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t>业务流程</w:t>
      </w:r>
      <w:bookmarkEnd w:id="2"/>
    </w:p>
    <w:p>
      <w:pPr>
        <w:pStyle w:val="4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>
      <w:pPr>
        <w:pStyle w:val="3"/>
        <w:spacing w:before="0" w:after="0"/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486400" cy="45777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pStyle w:val="4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t>业务流程描述</w:t>
      </w:r>
      <w:bookmarkEnd w:id="4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，简要说明流程场景，业务流程图做描述补充）</w:t>
      </w:r>
    </w:p>
    <w:p>
      <w:pPr>
        <w:rPr>
          <w:lang w:eastAsia="zh-CN"/>
        </w:rPr>
      </w:pPr>
    </w:p>
    <w:p>
      <w:pPr>
        <w:numPr>
          <w:ilvl w:val="0"/>
          <w:numId w:val="3"/>
        </w:num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登录系统网站http://iam.cebbank.com/login.html?domain=000（在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 xml:space="preserve"> Z:\每日共享文件\</w:t>
      </w:r>
      <w:r>
        <w:rPr>
          <w:rFonts w:hint="eastAsia" w:asciiTheme="minorEastAsia" w:hAnsiTheme="minorEastAsia" w:cstheme="minorEastAsia"/>
          <w:color w:val="000000"/>
          <w:sz w:val="22"/>
          <w:szCs w:val="22"/>
          <w:highlight w:val="none"/>
          <w:shd w:val="clear" w:color="auto" w:fill="FFFFFF"/>
          <w:lang w:eastAsia="zh-CN"/>
        </w:rPr>
        <w:t>记录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中读取登录账号、密码信息）</w:t>
      </w:r>
    </w:p>
    <w:p>
      <w:pPr>
        <w:numPr>
          <w:ilvl w:val="0"/>
          <w:numId w:val="3"/>
        </w:num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分别选择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业务应用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-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URRP系统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-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综合报送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-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数据核对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-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理财登记20220824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进入页面</w:t>
      </w:r>
    </w:p>
    <w:p>
      <w:pPr>
        <w:numPr>
          <w:ilvl w:val="0"/>
          <w:numId w:val="3"/>
        </w:num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分别选择需要的数据表，选择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查看核对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-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数据下载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到共享盘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 xml:space="preserve"> Z:\每日共享文件\母行\</w:t>
      </w:r>
      <w:r>
        <w:rPr>
          <w:highlight w:val="none"/>
          <w:lang w:eastAsia="zh-CN"/>
        </w:rPr>
        <w:t>YYYYMMDD”</w:t>
      </w:r>
      <w:r>
        <w:rPr>
          <w:rFonts w:hint="eastAsia"/>
          <w:highlight w:val="none"/>
          <w:lang w:eastAsia="zh-CN"/>
        </w:rPr>
        <w:t>中</w:t>
      </w:r>
    </w:p>
    <w:p>
      <w:p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（注：需要选择的数据表为 ：</w:t>
      </w:r>
    </w:p>
    <w:p>
      <w:pPr>
        <w:rPr>
          <w:highlight w:val="none"/>
          <w:lang w:eastAsia="zh-CN"/>
        </w:rPr>
      </w:pPr>
      <w:r>
        <w:rPr>
          <w:highlight w:val="none"/>
          <w:lang w:eastAsia="zh-CN"/>
        </w:rPr>
        <w:t>“</w:t>
      </w:r>
      <w:r>
        <w:rPr>
          <w:rFonts w:hint="eastAsia"/>
          <w:highlight w:val="none"/>
          <w:lang w:eastAsia="zh-CN"/>
        </w:rPr>
        <w:t>BTA理财产品存续信息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,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BTA理财产品对资产组合交易信息表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,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净值型产品资产交易信息表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,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基础资产估值信息表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,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基础资产定义信息表-资产要素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,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理财产品日统计表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,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结构性存款交易信息表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时间选择为</w:t>
      </w:r>
      <w:r>
        <w:rPr>
          <w:rFonts w:hint="eastAsia" w:asciiTheme="minorEastAsia" w:hAnsiTheme="minorEastAsia" w:cstheme="minorEastAsia"/>
          <w:color w:val="000000"/>
          <w:sz w:val="22"/>
          <w:szCs w:val="22"/>
          <w:highlight w:val="none"/>
          <w:shd w:val="clear" w:color="auto" w:fill="FFFFFF"/>
          <w:lang w:eastAsia="zh-CN"/>
        </w:rPr>
        <w:t>T-1工作日-T-1自然日时间段；</w:t>
      </w:r>
    </w:p>
    <w:p>
      <w:pPr>
        <w:rPr>
          <w:highlight w:val="none"/>
          <w:lang w:eastAsia="zh-CN"/>
        </w:rPr>
      </w:pP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理财资产底层持仓信息表</w:t>
      </w:r>
      <w:r>
        <w:rPr>
          <w:highlight w:val="none"/>
          <w:lang w:eastAsia="zh-CN"/>
        </w:rPr>
        <w:t>”</w:t>
      </w:r>
      <w:r>
        <w:rPr>
          <w:rFonts w:hint="eastAsia" w:asciiTheme="minorEastAsia" w:hAnsiTheme="minorEastAsia" w:cstheme="minorEastAsia"/>
          <w:highlight w:val="none"/>
          <w:lang w:eastAsia="zh-CN"/>
        </w:rPr>
        <w:t>时间选择为</w:t>
      </w:r>
      <w:r>
        <w:rPr>
          <w:rFonts w:hint="eastAsia" w:asciiTheme="minorEastAsia" w:hAnsiTheme="minorEastAsia" w:cstheme="minorEastAsia"/>
          <w:color w:val="000000"/>
          <w:sz w:val="22"/>
          <w:szCs w:val="22"/>
          <w:highlight w:val="none"/>
          <w:shd w:val="clear" w:color="auto" w:fill="FFFFFF"/>
          <w:lang w:eastAsia="zh-CN"/>
        </w:rPr>
        <w:t>每周一出上周日时点数据，每月1号出上月底时点数据</w:t>
      </w:r>
      <w:r>
        <w:rPr>
          <w:rFonts w:hint="eastAsia"/>
          <w:highlight w:val="none"/>
          <w:lang w:eastAsia="zh-CN"/>
        </w:rPr>
        <w:t>）</w:t>
      </w:r>
    </w:p>
    <w:p>
      <w:pPr>
        <w:numPr>
          <w:ilvl w:val="0"/>
          <w:numId w:val="3"/>
        </w:num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登录系统网站http://iam.cebbank.com/login.html?domain=000（在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 xml:space="preserve"> Z:\每日共享文件\</w:t>
      </w:r>
      <w:r>
        <w:rPr>
          <w:rFonts w:hint="eastAsia" w:asciiTheme="minorEastAsia" w:hAnsiTheme="minorEastAsia" w:cstheme="minorEastAsia"/>
          <w:color w:val="000000"/>
          <w:sz w:val="22"/>
          <w:szCs w:val="22"/>
          <w:highlight w:val="none"/>
          <w:shd w:val="clear" w:color="auto" w:fill="FFFFFF"/>
          <w:lang w:eastAsia="zh-CN"/>
        </w:rPr>
        <w:t>记录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中读取登录账号、密码信息，登录理财子公司系统）</w:t>
      </w:r>
    </w:p>
    <w:p>
      <w:pPr>
        <w:numPr>
          <w:ilvl w:val="0"/>
          <w:numId w:val="3"/>
        </w:num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分别选择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业务应用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-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URRP系统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-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理财子公司报送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-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数据核对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-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子公司明细表20200531</w:t>
      </w:r>
      <w:r>
        <w:rPr>
          <w:highlight w:val="none"/>
          <w:lang w:eastAsia="zh-CN"/>
        </w:rPr>
        <w:t>”</w:t>
      </w:r>
    </w:p>
    <w:p>
      <w:pPr>
        <w:numPr>
          <w:ilvl w:val="0"/>
          <w:numId w:val="3"/>
        </w:num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分别选择需要的数</w:t>
      </w:r>
      <w:r>
        <w:rPr>
          <w:highlight w:val="none"/>
          <w:lang w:eastAsia="zh-CN"/>
        </w:rPr>
        <w:tab/>
      </w:r>
      <w:r>
        <w:rPr>
          <w:rFonts w:hint="eastAsia"/>
          <w:highlight w:val="none"/>
          <w:lang w:eastAsia="zh-CN"/>
        </w:rPr>
        <w:t>据表，选择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查看核对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-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数据下载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到共享盘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 xml:space="preserve"> Z:\每日共享文件\子公司\</w:t>
      </w:r>
      <w:r>
        <w:rPr>
          <w:highlight w:val="none"/>
          <w:lang w:eastAsia="zh-CN"/>
        </w:rPr>
        <w:t>YYYYMMDD”</w:t>
      </w:r>
      <w:r>
        <w:rPr>
          <w:rFonts w:hint="eastAsia"/>
          <w:highlight w:val="none"/>
          <w:lang w:eastAsia="zh-CN"/>
        </w:rPr>
        <w:t>中</w:t>
      </w:r>
    </w:p>
    <w:p>
      <w:p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（注：需要选择的数据表为：</w:t>
      </w:r>
    </w:p>
    <w:p>
      <w:p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、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BTA理财产品存续信息-子公司</w:t>
      </w:r>
      <w:r>
        <w:rPr>
          <w:highlight w:val="none"/>
          <w:lang w:eastAsia="zh-CN"/>
        </w:rPr>
        <w:t>” ”</w:t>
      </w:r>
      <w:r>
        <w:rPr>
          <w:rFonts w:hint="eastAsia"/>
          <w:highlight w:val="none"/>
          <w:lang w:eastAsia="zh-CN"/>
        </w:rPr>
        <w:t>净值型产品资产交易信息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、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基础资产定义信息表-资产要素</w:t>
      </w:r>
      <w:r>
        <w:rPr>
          <w:highlight w:val="none"/>
          <w:lang w:eastAsia="zh-CN"/>
        </w:rPr>
        <w:t>” ”</w:t>
      </w:r>
      <w:r>
        <w:rPr>
          <w:rFonts w:hint="eastAsia"/>
          <w:highlight w:val="none"/>
          <w:lang w:eastAsia="zh-CN"/>
        </w:rPr>
        <w:t>基础资产估值信息表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， 时间选择为</w:t>
      </w:r>
      <w:r>
        <w:rPr>
          <w:rFonts w:hint="eastAsia" w:asciiTheme="minorEastAsia" w:hAnsiTheme="minorEastAsia" w:cstheme="minorEastAsia"/>
          <w:color w:val="000000"/>
          <w:sz w:val="22"/>
          <w:szCs w:val="22"/>
          <w:highlight w:val="none"/>
          <w:shd w:val="clear" w:color="auto" w:fill="FFFFFF"/>
          <w:lang w:eastAsia="zh-CN"/>
        </w:rPr>
        <w:t>T-1工作日-T-1自然日时间段</w:t>
      </w:r>
    </w:p>
    <w:p>
      <w:pPr>
        <w:rPr>
          <w:highlight w:val="none"/>
          <w:lang w:eastAsia="zh-CN"/>
        </w:rPr>
      </w:pPr>
      <w:r>
        <w:rPr>
          <w:highlight w:val="none"/>
          <w:lang w:eastAsia="zh-CN"/>
        </w:rPr>
        <w:t>“</w:t>
      </w:r>
      <w:r>
        <w:rPr>
          <w:rFonts w:hint="eastAsia"/>
          <w:highlight w:val="none"/>
          <w:lang w:eastAsia="zh-CN"/>
        </w:rPr>
        <w:t>BTA理财产品募集信息表-新</w:t>
      </w:r>
      <w:r>
        <w:rPr>
          <w:highlight w:val="none"/>
          <w:lang w:eastAsia="zh-CN"/>
        </w:rPr>
        <w:t xml:space="preserve">” </w:t>
      </w:r>
      <w:r>
        <w:rPr>
          <w:rFonts w:hint="eastAsia"/>
          <w:highlight w:val="none"/>
          <w:lang w:eastAsia="zh-CN"/>
        </w:rPr>
        <w:t>为T-</w:t>
      </w:r>
      <w:r>
        <w:rPr>
          <w:highlight w:val="none"/>
          <w:lang w:eastAsia="zh-CN"/>
        </w:rPr>
        <w:t>1</w:t>
      </w:r>
      <w:r>
        <w:rPr>
          <w:rFonts w:hint="eastAsia"/>
          <w:highlight w:val="none"/>
          <w:lang w:eastAsia="zh-CN"/>
        </w:rPr>
        <w:t>工作日</w:t>
      </w:r>
    </w:p>
    <w:p>
      <w:pPr>
        <w:numPr>
          <w:ilvl w:val="0"/>
          <w:numId w:val="3"/>
        </w:num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进行数据整理，具体规则如下：</w:t>
      </w:r>
    </w:p>
    <w:p>
      <w:p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资产要素表：</w:t>
      </w:r>
    </w:p>
    <w:p>
      <w:pPr>
        <w:numPr>
          <w:ilvl w:val="0"/>
          <w:numId w:val="4"/>
        </w:num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当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回购标的金额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=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0.0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时更改为</w:t>
      </w:r>
      <w:r>
        <w:rPr>
          <w:highlight w:val="none"/>
          <w:lang w:eastAsia="zh-CN"/>
        </w:rPr>
        <w:t>”  ”</w:t>
      </w:r>
    </w:p>
    <w:p>
      <w:pPr>
        <w:numPr>
          <w:ilvl w:val="0"/>
          <w:numId w:val="4"/>
        </w:num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当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交易对手方类型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 xml:space="preserve"> = </w:t>
      </w:r>
      <w:r>
        <w:rPr>
          <w:highlight w:val="none"/>
          <w:lang w:eastAsia="zh-CN"/>
        </w:rPr>
        <w:t>“</w:t>
      </w:r>
      <w:r>
        <w:rPr>
          <w:rFonts w:hint="eastAsia"/>
          <w:highlight w:val="none"/>
          <w:lang w:eastAsia="zh-CN"/>
        </w:rPr>
        <w:t>99 其他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是，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备注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字段更改为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其他资产管理计划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，</w:t>
      </w:r>
      <w:r>
        <w:rPr>
          <w:highlight w:val="none"/>
          <w:lang w:eastAsia="zh-CN"/>
        </w:rPr>
        <w:t xml:space="preserve"> </w:t>
      </w:r>
      <w:r>
        <w:rPr>
          <w:rFonts w:hint="eastAsia"/>
          <w:highlight w:val="none"/>
          <w:lang w:eastAsia="zh-CN"/>
        </w:rPr>
        <w:t>其余备注为空</w:t>
      </w:r>
    </w:p>
    <w:p>
      <w:pPr>
        <w:rPr>
          <w:lang w:eastAsia="zh-CN"/>
        </w:rPr>
      </w:pPr>
      <w:r>
        <w:rPr>
          <w:rFonts w:hint="eastAsia"/>
          <w:lang w:eastAsia="zh-CN"/>
        </w:rPr>
        <w:t>BTA组合交易信息表：</w:t>
      </w:r>
    </w:p>
    <w:p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行内资产编号</w:t>
      </w:r>
      <w:r>
        <w:rPr>
          <w:lang w:eastAsia="zh-CN"/>
        </w:rPr>
        <w:t>”</w:t>
      </w:r>
      <w:r>
        <w:rPr>
          <w:rFonts w:hint="eastAsia"/>
          <w:lang w:eastAsia="zh-CN"/>
        </w:rPr>
        <w:t>只包含</w:t>
      </w:r>
      <w:r>
        <w:rPr>
          <w:lang w:eastAsia="zh-CN"/>
        </w:rPr>
        <w:t>”</w:t>
      </w:r>
      <w:r>
        <w:rPr>
          <w:rFonts w:hint="eastAsia"/>
          <w:lang w:eastAsia="zh-CN"/>
        </w:rPr>
        <w:t>EB7000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、</w:t>
      </w:r>
      <w:r>
        <w:rPr>
          <w:lang w:eastAsia="zh-CN"/>
        </w:rPr>
        <w:t>”</w:t>
      </w:r>
      <w:r>
        <w:rPr>
          <w:rFonts w:hint="eastAsia"/>
          <w:lang w:eastAsia="zh-CN"/>
        </w:rPr>
        <w:t>EB7001</w:t>
      </w:r>
      <w:r>
        <w:rPr>
          <w:lang w:eastAsia="zh-CN"/>
        </w:rPr>
        <w:t>”</w:t>
      </w:r>
      <w:r>
        <w:rPr>
          <w:rFonts w:hint="eastAsia"/>
          <w:lang w:eastAsia="zh-CN"/>
        </w:rPr>
        <w:t>、</w:t>
      </w:r>
      <w:r>
        <w:rPr>
          <w:lang w:eastAsia="zh-CN"/>
        </w:rPr>
        <w:t>”</w:t>
      </w:r>
      <w:r>
        <w:rPr>
          <w:rFonts w:hint="eastAsia"/>
          <w:lang w:eastAsia="zh-CN"/>
        </w:rPr>
        <w:t>EB7002</w:t>
      </w:r>
      <w:r>
        <w:rPr>
          <w:lang w:eastAsia="zh-CN"/>
        </w:rPr>
        <w:t>”</w:t>
      </w:r>
      <w:r>
        <w:rPr>
          <w:rFonts w:hint="eastAsia"/>
          <w:lang w:eastAsia="zh-CN"/>
        </w:rPr>
        <w:t>、</w:t>
      </w:r>
      <w:r>
        <w:rPr>
          <w:lang w:eastAsia="zh-CN"/>
        </w:rPr>
        <w:t>”</w:t>
      </w:r>
      <w:r>
        <w:rPr>
          <w:rFonts w:hint="eastAsia"/>
          <w:lang w:eastAsia="zh-CN"/>
        </w:rPr>
        <w:t>EB7003</w:t>
      </w:r>
      <w:r>
        <w:rPr>
          <w:lang w:eastAsia="zh-CN"/>
        </w:rPr>
        <w:t>”</w:t>
      </w:r>
      <w:r>
        <w:rPr>
          <w:rFonts w:hint="eastAsia"/>
          <w:lang w:eastAsia="zh-CN"/>
        </w:rPr>
        <w:t>、</w:t>
      </w:r>
      <w:r>
        <w:rPr>
          <w:lang w:eastAsia="zh-CN"/>
        </w:rPr>
        <w:t>”</w:t>
      </w:r>
      <w:r>
        <w:rPr>
          <w:rFonts w:hint="eastAsia"/>
          <w:lang w:eastAsia="zh-CN"/>
        </w:rPr>
        <w:t>EB7006</w:t>
      </w:r>
      <w:r>
        <w:rPr>
          <w:lang w:eastAsia="zh-CN"/>
        </w:rPr>
        <w:t>”</w:t>
      </w:r>
      <w:r>
        <w:rPr>
          <w:rFonts w:hint="eastAsia"/>
          <w:lang w:eastAsia="zh-CN"/>
        </w:rPr>
        <w:t>、</w:t>
      </w:r>
      <w:r>
        <w:rPr>
          <w:lang w:eastAsia="zh-CN"/>
        </w:rPr>
        <w:t>”</w:t>
      </w:r>
      <w:r>
        <w:rPr>
          <w:rFonts w:hint="eastAsia"/>
          <w:lang w:eastAsia="zh-CN"/>
        </w:rPr>
        <w:t>EB7010</w:t>
      </w:r>
      <w:r>
        <w:rPr>
          <w:lang w:eastAsia="zh-CN"/>
        </w:rPr>
        <w:t>”</w:t>
      </w:r>
      <w:r>
        <w:rPr>
          <w:rFonts w:hint="eastAsia"/>
          <w:lang w:eastAsia="zh-CN"/>
        </w:rPr>
        <w:t>否则弹出报错信息</w:t>
      </w:r>
    </w:p>
    <w:p>
      <w:pPr>
        <w:numPr>
          <w:ilvl w:val="0"/>
          <w:numId w:val="5"/>
        </w:numPr>
        <w:rPr>
          <w:highlight w:val="none"/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理</w:t>
      </w:r>
      <w:r>
        <w:rPr>
          <w:rFonts w:hint="eastAsia"/>
          <w:highlight w:val="none"/>
          <w:lang w:eastAsia="zh-CN"/>
        </w:rPr>
        <w:t>财产品编号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不能出现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EB2390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、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EB2856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、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EB5172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,否则弹出报错信息</w:t>
      </w:r>
    </w:p>
    <w:p>
      <w:pPr>
        <w:numPr>
          <w:ilvl w:val="0"/>
          <w:numId w:val="5"/>
        </w:numPr>
        <w:rPr>
          <w:highlight w:val="none"/>
          <w:lang w:eastAsia="zh-CN"/>
        </w:rPr>
      </w:pPr>
      <w:r>
        <w:rPr>
          <w:highlight w:val="none"/>
          <w:lang w:eastAsia="zh-CN"/>
        </w:rPr>
        <w:t>“</w:t>
      </w:r>
      <w:r>
        <w:rPr>
          <w:rFonts w:hint="eastAsia"/>
          <w:highlight w:val="none"/>
          <w:lang w:eastAsia="zh-CN"/>
        </w:rPr>
        <w:t>到期收益率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存在小于等于0或大于10的情况，清除该条数据</w:t>
      </w:r>
      <w:ins w:id="0" w:author="user" w:date="2023-02-23T09:25:00Z">
        <w:r>
          <w:rPr>
            <w:rFonts w:hint="eastAsia"/>
            <w:highlight w:val="none"/>
            <w:lang w:eastAsia="zh-CN"/>
          </w:rPr>
          <w:t>即仅清除该</w:t>
        </w:r>
      </w:ins>
      <w:ins w:id="1" w:author="user" w:date="2023-02-23T09:25:00Z">
        <w:r>
          <w:rPr>
            <w:highlight w:val="none"/>
            <w:lang w:eastAsia="zh-CN"/>
          </w:rPr>
          <w:t>“</w:t>
        </w:r>
      </w:ins>
      <w:ins w:id="2" w:author="user" w:date="2023-02-23T09:25:00Z">
        <w:r>
          <w:rPr>
            <w:rFonts w:hint="eastAsia"/>
            <w:highlight w:val="none"/>
            <w:lang w:eastAsia="zh-CN"/>
          </w:rPr>
          <w:t>到期收益率</w:t>
        </w:r>
      </w:ins>
      <w:ins w:id="3" w:author="user" w:date="2023-02-23T09:25:00Z">
        <w:r>
          <w:rPr>
            <w:highlight w:val="none"/>
            <w:lang w:eastAsia="zh-CN"/>
          </w:rPr>
          <w:t>”</w:t>
        </w:r>
      </w:ins>
      <w:ins w:id="4" w:author="user" w:date="2023-02-23T09:25:00Z">
        <w:r>
          <w:rPr>
            <w:rFonts w:hint="eastAsia"/>
            <w:highlight w:val="none"/>
            <w:lang w:eastAsia="zh-CN"/>
          </w:rPr>
          <w:t>数据</w:t>
        </w:r>
      </w:ins>
      <w:r>
        <w:rPr>
          <w:rFonts w:hint="eastAsia"/>
          <w:highlight w:val="none"/>
          <w:lang w:eastAsia="zh-CN"/>
        </w:rPr>
        <w:t>，其他不动，非整条删除</w:t>
      </w:r>
    </w:p>
    <w:p>
      <w:p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基础资产估值信息表：</w:t>
      </w:r>
    </w:p>
    <w:p>
      <w:pPr>
        <w:numPr>
          <w:ilvl w:val="0"/>
          <w:numId w:val="6"/>
        </w:num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“单位估值(净价)”</w:t>
      </w:r>
      <w:r>
        <w:rPr>
          <w:highlight w:val="none"/>
          <w:lang w:eastAsia="zh-CN"/>
        </w:rPr>
        <w:t>“</w:t>
      </w:r>
      <w:r>
        <w:rPr>
          <w:rFonts w:hint="eastAsia"/>
          <w:highlight w:val="none"/>
          <w:lang w:eastAsia="zh-CN"/>
        </w:rPr>
        <w:t>单位估值（全价）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:大于200的数据进行整条删除</w:t>
      </w:r>
    </w:p>
    <w:p>
      <w:pPr>
        <w:numPr>
          <w:ilvl w:val="0"/>
          <w:numId w:val="6"/>
        </w:num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 xml:space="preserve"> </w:t>
      </w:r>
      <w:r>
        <w:rPr>
          <w:highlight w:val="none"/>
          <w:lang w:eastAsia="zh-CN"/>
        </w:rPr>
        <w:t xml:space="preserve">  </w:t>
      </w:r>
      <w:r>
        <w:rPr>
          <w:rFonts w:hint="eastAsia"/>
          <w:highlight w:val="none"/>
          <w:lang w:eastAsia="zh-CN"/>
        </w:rPr>
        <w:t>该表模板备注为空即可，不必取原表备注信息</w:t>
      </w:r>
    </w:p>
    <w:p>
      <w:p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净值型产品资产交易信息表：</w:t>
      </w:r>
    </w:p>
    <w:p>
      <w:pPr>
        <w:numPr>
          <w:ilvl w:val="0"/>
          <w:numId w:val="7"/>
        </w:numPr>
        <w:rPr>
          <w:highlight w:val="none"/>
          <w:lang w:eastAsia="zh-CN"/>
        </w:rPr>
      </w:pPr>
      <w:r>
        <w:rPr>
          <w:highlight w:val="none"/>
          <w:lang w:eastAsia="zh-CN"/>
        </w:rPr>
        <w:t>“</w:t>
      </w:r>
      <w:r>
        <w:rPr>
          <w:rFonts w:hint="eastAsia"/>
          <w:highlight w:val="none"/>
          <w:lang w:eastAsia="zh-CN"/>
        </w:rPr>
        <w:t>到期收益率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存在小于等于0或大于10的情况，清除该条数据，同BTA该指标数据处理方法</w:t>
      </w:r>
    </w:p>
    <w:p>
      <w:pPr>
        <w:numPr>
          <w:ilvl w:val="0"/>
          <w:numId w:val="7"/>
        </w:num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当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交易对手方类型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 xml:space="preserve"> = </w:t>
      </w:r>
      <w:r>
        <w:rPr>
          <w:highlight w:val="none"/>
          <w:lang w:eastAsia="zh-CN"/>
        </w:rPr>
        <w:t>“</w:t>
      </w:r>
      <w:r>
        <w:rPr>
          <w:rFonts w:hint="eastAsia"/>
          <w:highlight w:val="none"/>
          <w:lang w:eastAsia="zh-CN"/>
        </w:rPr>
        <w:t>99 其他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时，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备注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字段更改为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其他资产管理计划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，否则备注为空</w:t>
      </w:r>
    </w:p>
    <w:p>
      <w:pPr>
        <w:numPr>
          <w:ilvl w:val="0"/>
          <w:numId w:val="7"/>
        </w:numPr>
        <w:rPr>
          <w:highlight w:val="none"/>
          <w:lang w:eastAsia="zh-CN"/>
        </w:rPr>
      </w:pPr>
      <w:r>
        <w:rPr>
          <w:highlight w:val="none"/>
          <w:lang w:eastAsia="zh-CN"/>
        </w:rPr>
        <w:t>“</w:t>
      </w:r>
      <w:r>
        <w:rPr>
          <w:rFonts w:hint="eastAsia"/>
          <w:highlight w:val="none"/>
          <w:lang w:eastAsia="zh-CN"/>
        </w:rPr>
        <w:t>资金流动类型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当前两个字符为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01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\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05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\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06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时X-AA列即“交易审批人身份证号”“交易审批人姓名”“交易员身份证号”“交易员姓名”不能为空，否则报错</w:t>
      </w:r>
    </w:p>
    <w:p>
      <w:pPr>
        <w:numPr>
          <w:ilvl w:val="0"/>
          <w:numId w:val="7"/>
        </w:numPr>
        <w:rPr>
          <w:highlight w:val="none"/>
          <w:lang w:eastAsia="zh-CN"/>
        </w:rPr>
      </w:pPr>
      <w:r>
        <w:rPr>
          <w:highlight w:val="none"/>
          <w:lang w:eastAsia="zh-CN"/>
        </w:rPr>
        <w:t>“</w:t>
      </w:r>
      <w:r>
        <w:rPr>
          <w:rFonts w:hint="eastAsia"/>
          <w:highlight w:val="none"/>
          <w:lang w:eastAsia="zh-CN"/>
        </w:rPr>
        <w:t>单位成交价格（净价）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、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 xml:space="preserve"> 单位成交价格（全价）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两个字段需要同时存在数据或同时不存在数据，否则报错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footerReference r:id="rId5" w:type="first"/>
          <w:headerReference r:id="rId3" w:type="default"/>
          <w:footerReference r:id="rId4" w:type="default"/>
          <w:pgSz w:w="12240" w:h="15840"/>
          <w:pgMar w:top="1440" w:right="1800" w:bottom="1440" w:left="1800" w:header="720" w:footer="720" w:gutter="0"/>
          <w:cols w:space="720" w:num="1"/>
          <w:titlePg/>
          <w:docGrid w:linePitch="326" w:charSpace="0"/>
        </w:sectPr>
      </w:pPr>
    </w:p>
    <w:p>
      <w:pPr>
        <w:pStyle w:val="2"/>
        <w:rPr>
          <w:lang w:eastAsia="zh-CN"/>
        </w:rPr>
      </w:pPr>
      <w:bookmarkStart w:id="5" w:name="_Toc116373916"/>
      <w:r>
        <w:rPr>
          <w:lang w:eastAsia="zh-CN"/>
        </w:rPr>
        <w:t>流程操作步骤详解</w:t>
      </w:r>
      <w:bookmarkEnd w:id="5"/>
    </w:p>
    <w:tbl>
      <w:tblPr>
        <w:tblStyle w:val="28"/>
        <w:tblW w:w="8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"/>
        <w:gridCol w:w="2317"/>
        <w:gridCol w:w="5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2317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r>
              <w:rPr>
                <w:sz w:val="21"/>
                <w:szCs w:val="21"/>
              </w:rPr>
              <w:t>描述</w:t>
            </w:r>
          </w:p>
        </w:tc>
        <w:tc>
          <w:tcPr>
            <w:tcW w:w="5823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dxa"/>
          </w:tcPr>
          <w:p>
            <w:pPr>
              <w:pStyle w:val="3"/>
              <w:numPr>
                <w:ilvl w:val="0"/>
                <w:numId w:val="8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登录系统网站</w:t>
            </w:r>
          </w:p>
        </w:tc>
        <w:tc>
          <w:tcPr>
            <w:tcW w:w="5823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2358390" cy="1421765"/>
                  <wp:effectExtent l="0" t="0" r="381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390" cy="142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dxa"/>
          </w:tcPr>
          <w:p>
            <w:pPr>
              <w:pStyle w:val="3"/>
              <w:numPr>
                <w:ilvl w:val="0"/>
                <w:numId w:val="8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顺序进入数据表页面</w:t>
            </w:r>
          </w:p>
        </w:tc>
        <w:tc>
          <w:tcPr>
            <w:tcW w:w="5823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2705735" cy="1610360"/>
                  <wp:effectExtent l="0" t="0" r="1841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735" cy="1610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dxa"/>
          </w:tcPr>
          <w:p>
            <w:pPr>
              <w:pStyle w:val="3"/>
              <w:numPr>
                <w:ilvl w:val="0"/>
                <w:numId w:val="8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依次进行数据下载</w:t>
            </w:r>
          </w:p>
        </w:tc>
        <w:tc>
          <w:tcPr>
            <w:tcW w:w="5823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3560445" cy="1485265"/>
                  <wp:effectExtent l="0" t="0" r="190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445" cy="148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dxa"/>
          </w:tcPr>
          <w:p>
            <w:pPr>
              <w:pStyle w:val="3"/>
              <w:numPr>
                <w:ilvl w:val="0"/>
                <w:numId w:val="8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保存到指定位置</w:t>
            </w:r>
          </w:p>
        </w:tc>
        <w:tc>
          <w:tcPr>
            <w:tcW w:w="5823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3005455" cy="1693545"/>
                  <wp:effectExtent l="0" t="0" r="444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455" cy="1693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dxa"/>
          </w:tcPr>
          <w:p>
            <w:pPr>
              <w:pStyle w:val="3"/>
              <w:numPr>
                <w:ilvl w:val="0"/>
                <w:numId w:val="8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理财子系统同上1-4</w:t>
            </w:r>
          </w:p>
        </w:tc>
        <w:tc>
          <w:tcPr>
            <w:tcW w:w="5823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dxa"/>
          </w:tcPr>
          <w:p>
            <w:pPr>
              <w:pStyle w:val="3"/>
              <w:numPr>
                <w:ilvl w:val="0"/>
                <w:numId w:val="8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823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dxa"/>
          </w:tcPr>
          <w:p>
            <w:pPr>
              <w:pStyle w:val="3"/>
              <w:numPr>
                <w:ilvl w:val="0"/>
                <w:numId w:val="8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823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dxa"/>
          </w:tcPr>
          <w:p>
            <w:pPr>
              <w:pStyle w:val="3"/>
              <w:numPr>
                <w:ilvl w:val="0"/>
                <w:numId w:val="8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823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dxa"/>
          </w:tcPr>
          <w:p>
            <w:pPr>
              <w:pStyle w:val="3"/>
              <w:numPr>
                <w:ilvl w:val="0"/>
                <w:numId w:val="8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823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</w:tbl>
    <w:p>
      <w:pPr>
        <w:pStyle w:val="3"/>
        <w:rPr>
          <w:lang w:eastAsia="zh-CN"/>
        </w:rPr>
        <w:sectPr>
          <w:headerReference r:id="rId6" w:type="first"/>
          <w:footerReference r:id="rId7" w:type="first"/>
          <w:pgSz w:w="12240" w:h="15840"/>
          <w:pgMar w:top="1440" w:right="1800" w:bottom="1440" w:left="1800" w:header="720" w:footer="1020" w:gutter="0"/>
          <w:cols w:space="720" w:num="1"/>
          <w:titlePg/>
          <w:docGrid w:linePitch="326" w:charSpace="0"/>
        </w:sectPr>
      </w:pPr>
    </w:p>
    <w:p>
      <w:pPr>
        <w:pStyle w:val="2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t>紧急预案</w:t>
      </w:r>
      <w:bookmarkEnd w:id="6"/>
    </w:p>
    <w:p>
      <w:pPr>
        <w:pStyle w:val="3"/>
        <w:ind w:left="432"/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如发生机器人故障问题，人工下载并人工核对。</w:t>
      </w:r>
    </w:p>
    <w:p>
      <w:pPr>
        <w:pStyle w:val="2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  <w:bookmarkStart w:id="9" w:name="_GoBack"/>
      <w:bookmarkEnd w:id="9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：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1-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2步会出现广告弹框等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；</w:t>
      </w:r>
    </w:p>
    <w:tbl>
      <w:tblPr>
        <w:tblStyle w:val="28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113"/>
        <w:gridCol w:w="6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113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6850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3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3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3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3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由甲方人员填写，并签字；</w:t>
      </w:r>
    </w:p>
    <w:tbl>
      <w:tblPr>
        <w:tblStyle w:val="28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3571"/>
        <w:gridCol w:w="455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1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>
      <w:pPr>
        <w:rPr>
          <w:lang w:eastAsia="zh-CN"/>
        </w:rPr>
      </w:pPr>
    </w:p>
    <w:sectPr>
      <w:headerReference r:id="rId8" w:type="first"/>
      <w:pgSz w:w="12240" w:h="15840"/>
      <w:pgMar w:top="1440" w:right="1800" w:bottom="1440" w:left="1800" w:header="720" w:footer="720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84695291"/>
    </w:sdtPr>
    <w:sdtContent>
      <w:sdt>
        <w:sdtPr>
          <w:id w:val="-1769616900"/>
        </w:sdtPr>
        <w:sdtContent>
          <w:p>
            <w:pPr>
              <w:pStyle w:val="16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79918456"/>
    </w:sdtPr>
    <w:sdtContent>
      <w:sdt>
        <w:sdtPr>
          <w:id w:val="230274369"/>
        </w:sdtPr>
        <w:sdtContent>
          <w:p>
            <w:pPr>
              <w:pStyle w:val="16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23452700"/>
    </w:sdtPr>
    <w:sdtContent>
      <w:sdt>
        <w:sdtPr>
          <w:id w:val="-1796212147"/>
        </w:sdtPr>
        <w:sdtContent>
          <w:p>
            <w:pPr>
              <w:pStyle w:val="16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both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 xml:space="preserve"> </w:t>
    </w:r>
    <w:r>
      <w:rPr>
        <w:rFonts w:hint="eastAsia"/>
        <w:lang w:eastAsia="zh-CN"/>
      </w:rPr>
      <w:t>光大理财RPA项目流程需求说明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光大理财RPA项目流程需求说明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>
      <w:rPr>
        <w:lang w:eastAsia="zh-CN"/>
      </w:rPr>
      <w:t xml:space="preserve"> </w:t>
    </w:r>
    <w:r>
      <w:rPr>
        <w:rFonts w:hint="eastAsia"/>
        <w:lang w:eastAsia="zh-CN"/>
      </w:rPr>
      <w:t xml:space="preserve"> 光大理财RPA项目流程需求说明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0652B8"/>
    <w:multiLevelType w:val="singleLevel"/>
    <w:tmpl w:val="9E0652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B476604"/>
    <w:multiLevelType w:val="singleLevel"/>
    <w:tmpl w:val="0B47660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>
    <w:nsid w:val="30501DC1"/>
    <w:multiLevelType w:val="multilevel"/>
    <w:tmpl w:val="30501DC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8013DB"/>
    <w:multiLevelType w:val="multilevel"/>
    <w:tmpl w:val="488013D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4">
    <w:nsid w:val="63F315BB"/>
    <w:multiLevelType w:val="singleLevel"/>
    <w:tmpl w:val="63F315BB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63F3258F"/>
    <w:multiLevelType w:val="singleLevel"/>
    <w:tmpl w:val="63F3258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63F32720"/>
    <w:multiLevelType w:val="singleLevel"/>
    <w:tmpl w:val="63F3272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63F32985"/>
    <w:multiLevelType w:val="singleLevel"/>
    <w:tmpl w:val="63F3298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63F32B72"/>
    <w:multiLevelType w:val="singleLevel"/>
    <w:tmpl w:val="63F32B7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720"/>
  <w:drawingGridHorizontalSpacing w:val="360"/>
  <w:drawingGridVerticalSpacing w:val="36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43CB"/>
    <w:rsid w:val="00005230"/>
    <w:rsid w:val="00007C2E"/>
    <w:rsid w:val="00011C8B"/>
    <w:rsid w:val="00041F4C"/>
    <w:rsid w:val="000669DD"/>
    <w:rsid w:val="00095C64"/>
    <w:rsid w:val="000A1931"/>
    <w:rsid w:val="000A3F29"/>
    <w:rsid w:val="000B0FB9"/>
    <w:rsid w:val="000C5FDC"/>
    <w:rsid w:val="000E2C58"/>
    <w:rsid w:val="000F4D87"/>
    <w:rsid w:val="001024AF"/>
    <w:rsid w:val="00106DAB"/>
    <w:rsid w:val="00147FA0"/>
    <w:rsid w:val="001523EF"/>
    <w:rsid w:val="001549A6"/>
    <w:rsid w:val="00165607"/>
    <w:rsid w:val="001C1192"/>
    <w:rsid w:val="00215D56"/>
    <w:rsid w:val="00221CD6"/>
    <w:rsid w:val="00237C5F"/>
    <w:rsid w:val="00255236"/>
    <w:rsid w:val="002552B8"/>
    <w:rsid w:val="002631FC"/>
    <w:rsid w:val="002B43D4"/>
    <w:rsid w:val="00315C60"/>
    <w:rsid w:val="00337B37"/>
    <w:rsid w:val="0034741A"/>
    <w:rsid w:val="003479FC"/>
    <w:rsid w:val="00380B1B"/>
    <w:rsid w:val="003816A5"/>
    <w:rsid w:val="00390178"/>
    <w:rsid w:val="003B2836"/>
    <w:rsid w:val="003B53F3"/>
    <w:rsid w:val="003C08BD"/>
    <w:rsid w:val="003C5F65"/>
    <w:rsid w:val="003D33BC"/>
    <w:rsid w:val="003D6EA5"/>
    <w:rsid w:val="003E3998"/>
    <w:rsid w:val="003F40B0"/>
    <w:rsid w:val="00417CE2"/>
    <w:rsid w:val="00426963"/>
    <w:rsid w:val="004350CA"/>
    <w:rsid w:val="00472091"/>
    <w:rsid w:val="00491207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326BF"/>
    <w:rsid w:val="00532716"/>
    <w:rsid w:val="00562E89"/>
    <w:rsid w:val="00566ED5"/>
    <w:rsid w:val="00590D07"/>
    <w:rsid w:val="005A6928"/>
    <w:rsid w:val="005B1685"/>
    <w:rsid w:val="005B260C"/>
    <w:rsid w:val="005C10F9"/>
    <w:rsid w:val="005E26A3"/>
    <w:rsid w:val="00603760"/>
    <w:rsid w:val="00604D13"/>
    <w:rsid w:val="0061553F"/>
    <w:rsid w:val="00620270"/>
    <w:rsid w:val="0063612C"/>
    <w:rsid w:val="00637CAC"/>
    <w:rsid w:val="00642B49"/>
    <w:rsid w:val="006549D4"/>
    <w:rsid w:val="006573D9"/>
    <w:rsid w:val="00667429"/>
    <w:rsid w:val="006955EC"/>
    <w:rsid w:val="006A14E1"/>
    <w:rsid w:val="006C0B33"/>
    <w:rsid w:val="006C7B97"/>
    <w:rsid w:val="007136D2"/>
    <w:rsid w:val="00726CAA"/>
    <w:rsid w:val="00727A75"/>
    <w:rsid w:val="00743366"/>
    <w:rsid w:val="00764127"/>
    <w:rsid w:val="00784D58"/>
    <w:rsid w:val="007B270B"/>
    <w:rsid w:val="007B4C07"/>
    <w:rsid w:val="007C6D7C"/>
    <w:rsid w:val="007E06D9"/>
    <w:rsid w:val="007F5BC8"/>
    <w:rsid w:val="00803708"/>
    <w:rsid w:val="008142DF"/>
    <w:rsid w:val="0081704C"/>
    <w:rsid w:val="00831C15"/>
    <w:rsid w:val="008357B7"/>
    <w:rsid w:val="00842897"/>
    <w:rsid w:val="00857421"/>
    <w:rsid w:val="00863F0B"/>
    <w:rsid w:val="00865057"/>
    <w:rsid w:val="0087084F"/>
    <w:rsid w:val="00897DF5"/>
    <w:rsid w:val="008C6BF7"/>
    <w:rsid w:val="008D2FC8"/>
    <w:rsid w:val="008D40BB"/>
    <w:rsid w:val="008D6863"/>
    <w:rsid w:val="008F229B"/>
    <w:rsid w:val="00922D36"/>
    <w:rsid w:val="00945B83"/>
    <w:rsid w:val="009548CD"/>
    <w:rsid w:val="00954FB1"/>
    <w:rsid w:val="00980AF8"/>
    <w:rsid w:val="00990376"/>
    <w:rsid w:val="009C1C38"/>
    <w:rsid w:val="009E1FB5"/>
    <w:rsid w:val="009F2ABD"/>
    <w:rsid w:val="00A22A19"/>
    <w:rsid w:val="00A44971"/>
    <w:rsid w:val="00A80B0A"/>
    <w:rsid w:val="00A95C07"/>
    <w:rsid w:val="00AA3601"/>
    <w:rsid w:val="00AB25AB"/>
    <w:rsid w:val="00AB5CB7"/>
    <w:rsid w:val="00AD3C07"/>
    <w:rsid w:val="00AF18B0"/>
    <w:rsid w:val="00B01CD5"/>
    <w:rsid w:val="00B127C4"/>
    <w:rsid w:val="00B12D61"/>
    <w:rsid w:val="00B24A42"/>
    <w:rsid w:val="00B24F10"/>
    <w:rsid w:val="00B4316D"/>
    <w:rsid w:val="00B71AC7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E1810"/>
    <w:rsid w:val="00BE4342"/>
    <w:rsid w:val="00BE7899"/>
    <w:rsid w:val="00C029C3"/>
    <w:rsid w:val="00C104C3"/>
    <w:rsid w:val="00C207B8"/>
    <w:rsid w:val="00C27309"/>
    <w:rsid w:val="00C36279"/>
    <w:rsid w:val="00C5051F"/>
    <w:rsid w:val="00C665E8"/>
    <w:rsid w:val="00C8288A"/>
    <w:rsid w:val="00CA0A08"/>
    <w:rsid w:val="00CA3C69"/>
    <w:rsid w:val="00CB092D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83A75"/>
    <w:rsid w:val="00D85924"/>
    <w:rsid w:val="00DA1610"/>
    <w:rsid w:val="00DC2948"/>
    <w:rsid w:val="00E0511A"/>
    <w:rsid w:val="00E315A3"/>
    <w:rsid w:val="00E33AFE"/>
    <w:rsid w:val="00E50104"/>
    <w:rsid w:val="00E54AB5"/>
    <w:rsid w:val="00E80040"/>
    <w:rsid w:val="00E91EBF"/>
    <w:rsid w:val="00E93946"/>
    <w:rsid w:val="00EA565F"/>
    <w:rsid w:val="00F038EE"/>
    <w:rsid w:val="00F11012"/>
    <w:rsid w:val="00F168DA"/>
    <w:rsid w:val="00F32023"/>
    <w:rsid w:val="00F37531"/>
    <w:rsid w:val="00F41E29"/>
    <w:rsid w:val="00F510AA"/>
    <w:rsid w:val="00F6129D"/>
    <w:rsid w:val="00F617F3"/>
    <w:rsid w:val="00FA1CF2"/>
    <w:rsid w:val="02400D24"/>
    <w:rsid w:val="05EA2C97"/>
    <w:rsid w:val="0B013438"/>
    <w:rsid w:val="106F45A6"/>
    <w:rsid w:val="11BB3D6A"/>
    <w:rsid w:val="19D33575"/>
    <w:rsid w:val="1D611629"/>
    <w:rsid w:val="208169DD"/>
    <w:rsid w:val="20BA2963"/>
    <w:rsid w:val="22684B1F"/>
    <w:rsid w:val="26E21290"/>
    <w:rsid w:val="2C737DA9"/>
    <w:rsid w:val="327674C2"/>
    <w:rsid w:val="366377E0"/>
    <w:rsid w:val="37F706FA"/>
    <w:rsid w:val="3C63193B"/>
    <w:rsid w:val="3E954FA0"/>
    <w:rsid w:val="4290657D"/>
    <w:rsid w:val="457B5BD5"/>
    <w:rsid w:val="473C0E7F"/>
    <w:rsid w:val="484C0D95"/>
    <w:rsid w:val="4D241A43"/>
    <w:rsid w:val="4F776BED"/>
    <w:rsid w:val="54FD2CF5"/>
    <w:rsid w:val="58467FE5"/>
    <w:rsid w:val="59051397"/>
    <w:rsid w:val="59114ADB"/>
    <w:rsid w:val="5928196F"/>
    <w:rsid w:val="5E0616B9"/>
    <w:rsid w:val="654B7E48"/>
    <w:rsid w:val="65C738FD"/>
    <w:rsid w:val="67C77592"/>
    <w:rsid w:val="6D542AA1"/>
    <w:rsid w:val="6E851038"/>
    <w:rsid w:val="6EC20CBF"/>
    <w:rsid w:val="702F4A26"/>
    <w:rsid w:val="747C6B7E"/>
    <w:rsid w:val="77734DC0"/>
  </w:rsids>
  <m:mathPr>
    <m:lMargin m:val="0"/>
    <m:mathFont m:val="Cambria Math"/>
    <m:rMargin m:val="0"/>
    <m:brkBin m:val="before"/>
    <m:brkBinSub m:val="--"/>
    <m:defJc m:val="centerGroup"/>
    <m:intLim m:val="subSup"/>
    <m:naryLim m:val="subSup"/>
    <m:smallFrac m:val="0"/>
    <m:dispDef m:val="0"/>
    <m:wrapRight m:val="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3">
    <w:name w:val="Default Paragraph Font"/>
    <w:unhideWhenUsed/>
    <w:uiPriority w:val="1"/>
  </w:style>
  <w:style w:type="table" w:default="1" w:styleId="2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8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5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7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Subtitle"/>
    <w:basedOn w:val="20"/>
    <w:next w:val="3"/>
    <w:qFormat/>
    <w:uiPriority w:val="0"/>
    <w:pPr>
      <w:spacing w:before="240"/>
    </w:pPr>
    <w:rPr>
      <w:sz w:val="30"/>
      <w:szCs w:val="30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24">
    <w:name w:val="Hyperlink"/>
    <w:basedOn w:val="25"/>
    <w:qFormat/>
    <w:uiPriority w:val="99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5">
    <w:name w:val="题注 字符"/>
    <w:basedOn w:val="23"/>
    <w:link w:val="12"/>
    <w:qFormat/>
    <w:uiPriority w:val="0"/>
  </w:style>
  <w:style w:type="character" w:styleId="26">
    <w:name w:val="footnote reference"/>
    <w:basedOn w:val="25"/>
    <w:qFormat/>
    <w:uiPriority w:val="0"/>
    <w:rPr>
      <w:vertAlign w:val="superscript"/>
    </w:rPr>
  </w:style>
  <w:style w:type="table" w:styleId="28">
    <w:name w:val="Table Grid"/>
    <w:basedOn w:val="27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9">
    <w:name w:val="First Paragraph"/>
    <w:basedOn w:val="3"/>
    <w:next w:val="3"/>
    <w:qFormat/>
    <w:uiPriority w:val="0"/>
  </w:style>
  <w:style w:type="paragraph" w:customStyle="1" w:styleId="30">
    <w:name w:val="Compact"/>
    <w:basedOn w:val="3"/>
    <w:qFormat/>
    <w:uiPriority w:val="0"/>
    <w:pPr>
      <w:spacing w:before="36" w:after="36"/>
    </w:p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3">
    <w:name w:val="书目1"/>
    <w:basedOn w:val="1"/>
    <w:qFormat/>
    <w:uiPriority w:val="0"/>
  </w:style>
  <w:style w:type="table" w:customStyle="1" w:styleId="34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">
    <w:name w:val="Definition Term"/>
    <w:basedOn w:val="1"/>
    <w:next w:val="36"/>
    <w:qFormat/>
    <w:uiPriority w:val="0"/>
    <w:pPr>
      <w:keepNext/>
      <w:keepLines/>
      <w:spacing w:after="0"/>
    </w:pPr>
    <w:rPr>
      <w:b/>
    </w:rPr>
  </w:style>
  <w:style w:type="paragraph" w:customStyle="1" w:styleId="36">
    <w:name w:val="Definition"/>
    <w:basedOn w:val="1"/>
    <w:qFormat/>
    <w:uiPriority w:val="0"/>
  </w:style>
  <w:style w:type="paragraph" w:customStyle="1" w:styleId="37">
    <w:name w:val="Table Caption"/>
    <w:basedOn w:val="12"/>
    <w:qFormat/>
    <w:uiPriority w:val="0"/>
    <w:pPr>
      <w:keepNext/>
    </w:pPr>
  </w:style>
  <w:style w:type="paragraph" w:customStyle="1" w:styleId="38">
    <w:name w:val="Image Caption"/>
    <w:basedOn w:val="12"/>
    <w:qFormat/>
    <w:uiPriority w:val="0"/>
  </w:style>
  <w:style w:type="paragraph" w:customStyle="1" w:styleId="39">
    <w:name w:val="Figure"/>
    <w:basedOn w:val="1"/>
    <w:qFormat/>
    <w:uiPriority w:val="0"/>
  </w:style>
  <w:style w:type="paragraph" w:customStyle="1" w:styleId="40">
    <w:name w:val="Captioned Figure"/>
    <w:basedOn w:val="39"/>
    <w:qFormat/>
    <w:uiPriority w:val="0"/>
    <w:pPr>
      <w:keepNext/>
    </w:pPr>
  </w:style>
  <w:style w:type="character" w:customStyle="1" w:styleId="41">
    <w:name w:val="Verbatim Char"/>
    <w:basedOn w:val="25"/>
    <w:link w:val="42"/>
    <w:qFormat/>
    <w:uiPriority w:val="0"/>
    <w:rPr>
      <w:rFonts w:ascii="Consolas" w:hAnsi="Consolas"/>
      <w:sz w:val="22"/>
    </w:rPr>
  </w:style>
  <w:style w:type="paragraph" w:customStyle="1" w:styleId="42">
    <w:name w:val="Source Code"/>
    <w:basedOn w:val="1"/>
    <w:link w:val="41"/>
    <w:qFormat/>
    <w:uiPriority w:val="0"/>
    <w:pPr>
      <w:wordWrap w:val="0"/>
    </w:pPr>
  </w:style>
  <w:style w:type="paragraph" w:customStyle="1" w:styleId="43">
    <w:name w:val="TOC 标题1"/>
    <w:basedOn w:val="2"/>
    <w:next w:val="3"/>
    <w:unhideWhenUsed/>
    <w:qFormat/>
    <w:uiPriority w:val="39"/>
    <w:pPr>
      <w:spacing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4">
    <w:name w:val="KeywordTok"/>
    <w:basedOn w:val="41"/>
    <w:qFormat/>
    <w:uiPriority w:val="0"/>
    <w:rPr>
      <w:rFonts w:ascii="Consolas" w:hAnsi="Consolas"/>
      <w:b/>
      <w:color w:val="007020"/>
      <w:sz w:val="22"/>
    </w:rPr>
  </w:style>
  <w:style w:type="character" w:customStyle="1" w:styleId="45">
    <w:name w:val="DataTypeTok"/>
    <w:basedOn w:val="41"/>
    <w:qFormat/>
    <w:uiPriority w:val="0"/>
    <w:rPr>
      <w:rFonts w:ascii="Consolas" w:hAnsi="Consolas"/>
      <w:color w:val="902000"/>
      <w:sz w:val="22"/>
    </w:rPr>
  </w:style>
  <w:style w:type="character" w:customStyle="1" w:styleId="46">
    <w:name w:val="DecVal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7">
    <w:name w:val="BaseN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8">
    <w:name w:val="Float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9">
    <w:name w:val="ConstantTok"/>
    <w:basedOn w:val="41"/>
    <w:qFormat/>
    <w:uiPriority w:val="0"/>
    <w:rPr>
      <w:rFonts w:ascii="Consolas" w:hAnsi="Consolas"/>
      <w:color w:val="880000"/>
      <w:sz w:val="22"/>
    </w:rPr>
  </w:style>
  <w:style w:type="character" w:customStyle="1" w:styleId="50">
    <w:name w:val="CharTok"/>
    <w:basedOn w:val="41"/>
    <w:uiPriority w:val="0"/>
    <w:rPr>
      <w:rFonts w:ascii="Consolas" w:hAnsi="Consolas"/>
      <w:color w:val="4070A0"/>
      <w:sz w:val="22"/>
    </w:rPr>
  </w:style>
  <w:style w:type="character" w:customStyle="1" w:styleId="51">
    <w:name w:val="SpecialCharTok"/>
    <w:basedOn w:val="41"/>
    <w:uiPriority w:val="0"/>
    <w:rPr>
      <w:rFonts w:ascii="Consolas" w:hAnsi="Consolas"/>
      <w:color w:val="4070A0"/>
      <w:sz w:val="22"/>
    </w:rPr>
  </w:style>
  <w:style w:type="character" w:customStyle="1" w:styleId="52">
    <w:name w:val="String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3">
    <w:name w:val="VerbatimString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4">
    <w:name w:val="SpecialStringTok"/>
    <w:basedOn w:val="41"/>
    <w:qFormat/>
    <w:uiPriority w:val="0"/>
    <w:rPr>
      <w:rFonts w:ascii="Consolas" w:hAnsi="Consolas"/>
      <w:color w:val="BB6688"/>
      <w:sz w:val="22"/>
    </w:rPr>
  </w:style>
  <w:style w:type="character" w:customStyle="1" w:styleId="55">
    <w:name w:val="ImportTok"/>
    <w:basedOn w:val="41"/>
    <w:qFormat/>
    <w:uiPriority w:val="0"/>
    <w:rPr>
      <w:rFonts w:ascii="Consolas" w:hAnsi="Consolas"/>
      <w:sz w:val="22"/>
    </w:rPr>
  </w:style>
  <w:style w:type="character" w:customStyle="1" w:styleId="56">
    <w:name w:val="CommentTok"/>
    <w:basedOn w:val="41"/>
    <w:qFormat/>
    <w:uiPriority w:val="0"/>
    <w:rPr>
      <w:rFonts w:ascii="Consolas" w:hAnsi="Consolas"/>
      <w:i/>
      <w:color w:val="60A0B0"/>
      <w:sz w:val="22"/>
    </w:rPr>
  </w:style>
  <w:style w:type="character" w:customStyle="1" w:styleId="57">
    <w:name w:val="DocumentationTok"/>
    <w:basedOn w:val="41"/>
    <w:qFormat/>
    <w:uiPriority w:val="0"/>
    <w:rPr>
      <w:rFonts w:ascii="Consolas" w:hAnsi="Consolas"/>
      <w:i/>
      <w:color w:val="BA2121"/>
      <w:sz w:val="22"/>
    </w:rPr>
  </w:style>
  <w:style w:type="character" w:customStyle="1" w:styleId="58">
    <w:name w:val="Annotation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9">
    <w:name w:val="CommentVar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0">
    <w:name w:val="OtherTok"/>
    <w:basedOn w:val="41"/>
    <w:qFormat/>
    <w:uiPriority w:val="0"/>
    <w:rPr>
      <w:rFonts w:ascii="Consolas" w:hAnsi="Consolas"/>
      <w:color w:val="007020"/>
      <w:sz w:val="22"/>
    </w:rPr>
  </w:style>
  <w:style w:type="character" w:customStyle="1" w:styleId="61">
    <w:name w:val="FunctionTok"/>
    <w:basedOn w:val="41"/>
    <w:qFormat/>
    <w:uiPriority w:val="0"/>
    <w:rPr>
      <w:rFonts w:ascii="Consolas" w:hAnsi="Consolas"/>
      <w:color w:val="06287E"/>
      <w:sz w:val="22"/>
    </w:rPr>
  </w:style>
  <w:style w:type="character" w:customStyle="1" w:styleId="62">
    <w:name w:val="VariableTok"/>
    <w:basedOn w:val="41"/>
    <w:qFormat/>
    <w:uiPriority w:val="0"/>
    <w:rPr>
      <w:rFonts w:ascii="Consolas" w:hAnsi="Consolas"/>
      <w:color w:val="19177C"/>
      <w:sz w:val="22"/>
    </w:rPr>
  </w:style>
  <w:style w:type="character" w:customStyle="1" w:styleId="63">
    <w:name w:val="ControlFlowTok"/>
    <w:basedOn w:val="41"/>
    <w:qFormat/>
    <w:uiPriority w:val="0"/>
    <w:rPr>
      <w:rFonts w:ascii="Consolas" w:hAnsi="Consolas"/>
      <w:b/>
      <w:color w:val="007020"/>
      <w:sz w:val="22"/>
    </w:rPr>
  </w:style>
  <w:style w:type="character" w:customStyle="1" w:styleId="64">
    <w:name w:val="OperatorTok"/>
    <w:basedOn w:val="41"/>
    <w:qFormat/>
    <w:uiPriority w:val="0"/>
    <w:rPr>
      <w:rFonts w:ascii="Consolas" w:hAnsi="Consolas"/>
      <w:color w:val="666666"/>
      <w:sz w:val="22"/>
    </w:rPr>
  </w:style>
  <w:style w:type="character" w:customStyle="1" w:styleId="65">
    <w:name w:val="BuiltInTok"/>
    <w:basedOn w:val="41"/>
    <w:qFormat/>
    <w:uiPriority w:val="0"/>
    <w:rPr>
      <w:rFonts w:ascii="Consolas" w:hAnsi="Consolas"/>
      <w:sz w:val="22"/>
    </w:rPr>
  </w:style>
  <w:style w:type="character" w:customStyle="1" w:styleId="66">
    <w:name w:val="ExtensionTok"/>
    <w:basedOn w:val="41"/>
    <w:qFormat/>
    <w:uiPriority w:val="0"/>
    <w:rPr>
      <w:rFonts w:ascii="Consolas" w:hAnsi="Consolas"/>
      <w:sz w:val="22"/>
    </w:rPr>
  </w:style>
  <w:style w:type="character" w:customStyle="1" w:styleId="67">
    <w:name w:val="PreprocessorTok"/>
    <w:basedOn w:val="41"/>
    <w:qFormat/>
    <w:uiPriority w:val="0"/>
    <w:rPr>
      <w:rFonts w:ascii="Consolas" w:hAnsi="Consolas"/>
      <w:color w:val="BC7A00"/>
      <w:sz w:val="22"/>
    </w:rPr>
  </w:style>
  <w:style w:type="character" w:customStyle="1" w:styleId="68">
    <w:name w:val="AttributeTok"/>
    <w:basedOn w:val="41"/>
    <w:qFormat/>
    <w:uiPriority w:val="0"/>
    <w:rPr>
      <w:rFonts w:ascii="Consolas" w:hAnsi="Consolas"/>
      <w:color w:val="7D9029"/>
      <w:sz w:val="22"/>
    </w:rPr>
  </w:style>
  <w:style w:type="character" w:customStyle="1" w:styleId="69">
    <w:name w:val="RegionMarkerTok"/>
    <w:basedOn w:val="41"/>
    <w:qFormat/>
    <w:uiPriority w:val="0"/>
    <w:rPr>
      <w:rFonts w:ascii="Consolas" w:hAnsi="Consolas"/>
      <w:sz w:val="22"/>
    </w:rPr>
  </w:style>
  <w:style w:type="character" w:customStyle="1" w:styleId="70">
    <w:name w:val="Information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71">
    <w:name w:val="Warning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72">
    <w:name w:val="AlertTok"/>
    <w:basedOn w:val="41"/>
    <w:qFormat/>
    <w:uiPriority w:val="0"/>
    <w:rPr>
      <w:rFonts w:ascii="Consolas" w:hAnsi="Consolas"/>
      <w:b/>
      <w:color w:val="FF0000"/>
      <w:sz w:val="22"/>
    </w:rPr>
  </w:style>
  <w:style w:type="character" w:customStyle="1" w:styleId="73">
    <w:name w:val="ErrorTok"/>
    <w:basedOn w:val="41"/>
    <w:qFormat/>
    <w:uiPriority w:val="0"/>
    <w:rPr>
      <w:rFonts w:ascii="Consolas" w:hAnsi="Consolas"/>
      <w:b/>
      <w:color w:val="FF0000"/>
      <w:sz w:val="22"/>
    </w:rPr>
  </w:style>
  <w:style w:type="character" w:customStyle="1" w:styleId="74">
    <w:name w:val="NormalTok"/>
    <w:basedOn w:val="41"/>
    <w:qFormat/>
    <w:uiPriority w:val="0"/>
    <w:rPr>
      <w:rFonts w:ascii="Consolas" w:hAnsi="Consolas"/>
      <w:sz w:val="22"/>
    </w:rPr>
  </w:style>
  <w:style w:type="character" w:customStyle="1" w:styleId="75">
    <w:name w:val="页眉 字符"/>
    <w:basedOn w:val="23"/>
    <w:link w:val="17"/>
    <w:qFormat/>
    <w:uiPriority w:val="0"/>
    <w:rPr>
      <w:sz w:val="18"/>
      <w:szCs w:val="18"/>
    </w:rPr>
  </w:style>
  <w:style w:type="character" w:customStyle="1" w:styleId="76">
    <w:name w:val="页脚 字符"/>
    <w:basedOn w:val="23"/>
    <w:link w:val="16"/>
    <w:qFormat/>
    <w:uiPriority w:val="99"/>
    <w:rPr>
      <w:sz w:val="18"/>
      <w:szCs w:val="18"/>
    </w:rPr>
  </w:style>
  <w:style w:type="paragraph" w:customStyle="1" w:styleId="77">
    <w:name w:val="city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  <w:lang w:eastAsia="zh-CN"/>
    </w:rPr>
  </w:style>
  <w:style w:type="paragraph" w:customStyle="1" w:styleId="78">
    <w:name w:val="21标头"/>
    <w:basedOn w:val="1"/>
    <w:qFormat/>
    <w:uiPriority w:val="0"/>
    <w:pPr>
      <w:widowControl w:val="0"/>
      <w:spacing w:after="0" w:line="360" w:lineRule="auto"/>
      <w:jc w:val="center"/>
    </w:pPr>
    <w:rPr>
      <w:rFonts w:ascii="Times New Roman" w:hAnsi="Times New Roman" w:eastAsia="宋体" w:cs="Times New Roman"/>
      <w:b/>
      <w:kern w:val="2"/>
      <w:sz w:val="32"/>
      <w:szCs w:val="32"/>
      <w:lang w:eastAsia="zh-CN"/>
    </w:rPr>
  </w:style>
  <w:style w:type="paragraph" w:customStyle="1" w:styleId="79">
    <w:name w:val="22表格"/>
    <w:basedOn w:val="1"/>
    <w:qFormat/>
    <w:uiPriority w:val="0"/>
    <w:pPr>
      <w:widowControl w:val="0"/>
      <w:spacing w:after="0"/>
      <w:jc w:val="center"/>
    </w:pPr>
    <w:rPr>
      <w:rFonts w:ascii="Times New Roman" w:hAnsi="Times New Roman" w:eastAsia="仿宋_GB2312" w:cs="Times New Roman"/>
      <w:kern w:val="2"/>
      <w:lang w:eastAsia="zh-CN"/>
    </w:rPr>
  </w:style>
  <w:style w:type="paragraph" w:customStyle="1" w:styleId="80">
    <w:name w:val="列表段落1"/>
    <w:basedOn w:val="1"/>
    <w:qFormat/>
    <w:uiPriority w:val="34"/>
    <w:pPr>
      <w:widowControl w:val="0"/>
      <w:spacing w:after="0"/>
      <w:ind w:firstLine="420" w:firstLineChars="200"/>
      <w:jc w:val="both"/>
    </w:pPr>
    <w:rPr>
      <w:kern w:val="2"/>
      <w:sz w:val="21"/>
      <w:szCs w:val="22"/>
      <w:lang w:eastAsia="zh-CN"/>
    </w:rPr>
  </w:style>
  <w:style w:type="character" w:customStyle="1" w:styleId="81">
    <w:name w:val="正文文本 字符"/>
    <w:basedOn w:val="23"/>
    <w:link w:val="3"/>
    <w:uiPriority w:val="0"/>
    <w:rPr>
      <w:sz w:val="24"/>
      <w:szCs w:val="24"/>
      <w:lang w:eastAsia="en-US"/>
    </w:rPr>
  </w:style>
  <w:style w:type="paragraph" w:customStyle="1" w:styleId="82">
    <w:name w:val="Revision"/>
    <w:hidden/>
    <w:semiHidden/>
    <w:qFormat/>
    <w:uiPriority w:val="99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415</Words>
  <Characters>2372</Characters>
  <Lines>19</Lines>
  <Paragraphs>5</Paragraphs>
  <TotalTime>0</TotalTime>
  <ScaleCrop>false</ScaleCrop>
  <LinksUpToDate>false</LinksUpToDate>
  <CharactersWithSpaces>2782</CharactersWithSpaces>
  <Application>WPS Office_10.8.0.5761_F1E327BC-269C-435d-A152-05C5408002CA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2023-02-23T01:28:00Z</dcterms:created>
  <dc:creator>Justin</dc:creator>
  <cp:lastModifiedBy>user</cp:lastModifiedBy>
  <dcterms:modified xsi:type="dcterms:W3CDTF">2023-02-23T02:32:41Z</dcterms:modified>
  <dc:title>UiBot 部署说明书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2052-10.8.0.5761</vt:lpwstr>
  </property>
</Properties>
</file>