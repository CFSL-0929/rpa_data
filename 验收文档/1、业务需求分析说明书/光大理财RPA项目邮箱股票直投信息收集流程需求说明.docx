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jc w:val="center"/>
        <w:rPr>
          <w:rFonts w:ascii="等线" w:hAnsi="等线" w:eastAsia="等线"/>
          <w:b/>
          <w:bCs/>
          <w:sz w:val="72"/>
          <w:szCs w:val="72"/>
          <w:lang w:eastAsia="zh-CN"/>
        </w:rPr>
      </w:pPr>
      <w:r>
        <w:rPr>
          <w:rFonts w:hint="eastAsia" w:ascii="等线" w:hAnsi="等线" w:eastAsia="等线"/>
          <w:b/>
          <w:bCs/>
          <w:sz w:val="72"/>
          <w:szCs w:val="72"/>
          <w:lang w:eastAsia="zh-CN"/>
        </w:rPr>
        <w:t>光大理财RPA项目</w:t>
      </w:r>
    </w:p>
    <w:p>
      <w:pPr>
        <w:jc w:val="center"/>
        <w:rPr>
          <w:sz w:val="44"/>
          <w:szCs w:val="44"/>
          <w:lang w:eastAsia="zh-CN"/>
        </w:rPr>
      </w:pPr>
      <w:r>
        <w:rPr>
          <w:rFonts w:hint="eastAsia" w:ascii="等线" w:hAnsi="等线" w:eastAsia="等线"/>
          <w:b/>
          <w:bCs/>
          <w:sz w:val="44"/>
          <w:szCs w:val="44"/>
          <w:lang w:eastAsia="zh-CN"/>
        </w:rPr>
        <w:t>邮箱股票直投信息收集流程需求说明</w:t>
      </w:r>
    </w:p>
    <w:p>
      <w:pPr>
        <w:jc w:val="center"/>
        <w:rPr>
          <w:lang w:eastAsia="zh-CN"/>
        </w:rPr>
      </w:pPr>
    </w:p>
    <w:p>
      <w:pPr>
        <w:jc w:val="center"/>
        <w:rPr>
          <w:lang w:eastAsia="zh-CN"/>
        </w:rPr>
      </w:pPr>
    </w:p>
    <w:p>
      <w:pPr>
        <w:jc w:val="center"/>
        <w:rPr>
          <w:lang w:eastAsia="zh-CN"/>
        </w:rPr>
      </w:pPr>
    </w:p>
    <w:p>
      <w:pPr>
        <w:jc w:val="center"/>
        <w:rPr>
          <w:lang w:eastAsia="zh-CN"/>
        </w:rPr>
      </w:pPr>
    </w:p>
    <w:p>
      <w:pPr>
        <w:jc w:val="center"/>
        <w:rPr>
          <w:lang w:eastAsia="zh-CN"/>
        </w:rPr>
      </w:pPr>
    </w:p>
    <w:p>
      <w:pPr>
        <w:jc w:val="center"/>
        <w:rPr>
          <w:lang w:eastAsia="zh-CN"/>
        </w:rPr>
      </w:pPr>
    </w:p>
    <w:p>
      <w:pPr>
        <w:jc w:val="center"/>
        <w:rPr>
          <w:lang w:eastAsia="zh-CN"/>
        </w:rPr>
      </w:pPr>
    </w:p>
    <w:p>
      <w:pPr>
        <w:jc w:val="center"/>
        <w:rPr>
          <w:lang w:eastAsia="zh-CN"/>
        </w:rPr>
      </w:pPr>
    </w:p>
    <w:p>
      <w:pPr>
        <w:jc w:val="center"/>
        <w:rPr>
          <w:lang w:eastAsia="zh-CN"/>
        </w:rPr>
      </w:pPr>
    </w:p>
    <w:p>
      <w:pPr>
        <w:jc w:val="center"/>
        <w:rPr>
          <w:lang w:eastAsia="zh-CN"/>
        </w:rPr>
      </w:pPr>
    </w:p>
    <w:p>
      <w:pPr>
        <w:jc w:val="center"/>
        <w:rPr>
          <w:lang w:eastAsia="zh-CN"/>
        </w:rPr>
      </w:pPr>
    </w:p>
    <w:p>
      <w:pPr>
        <w:jc w:val="center"/>
        <w:rPr>
          <w:lang w:eastAsia="zh-CN"/>
        </w:rPr>
      </w:pPr>
    </w:p>
    <w:p>
      <w:pPr>
        <w:jc w:val="center"/>
        <w:rPr>
          <w:rFonts w:ascii="等线" w:hAnsi="等线" w:eastAsia="等线"/>
          <w:b/>
          <w:bCs/>
          <w:sz w:val="28"/>
          <w:szCs w:val="28"/>
          <w:lang w:eastAsia="zh-CN"/>
        </w:rPr>
      </w:pPr>
      <w:r>
        <w:rPr>
          <w:rFonts w:ascii="等线" w:hAnsi="等线" w:eastAsia="等线"/>
          <w:b/>
          <w:bCs/>
          <w:sz w:val="28"/>
          <w:szCs w:val="28"/>
          <w:lang w:eastAsia="zh-CN"/>
        </w:rPr>
        <w:t>信息科技部</w:t>
      </w:r>
      <w:r>
        <w:rPr>
          <w:rFonts w:hint="eastAsia" w:ascii="等线" w:hAnsi="等线" w:eastAsia="等线"/>
          <w:b/>
          <w:bCs/>
          <w:sz w:val="28"/>
          <w:szCs w:val="28"/>
          <w:lang w:eastAsia="zh-CN"/>
        </w:rPr>
        <w:t xml:space="preserve"> RPA项目组</w:t>
      </w:r>
    </w:p>
    <w:p>
      <w:pPr>
        <w:spacing w:after="0"/>
        <w:rPr>
          <w:lang w:eastAsia="zh-CN"/>
        </w:rPr>
      </w:pPr>
      <w:r>
        <w:rPr>
          <w:lang w:eastAsia="zh-CN"/>
        </w:rPr>
        <w:br w:type="page"/>
      </w:r>
    </w:p>
    <w:p>
      <w:pPr>
        <w:pStyle w:val="78"/>
      </w:pPr>
      <w:r>
        <w:rPr>
          <w:rFonts w:hint="eastAsia"/>
        </w:rPr>
        <w:t>记录更改历史</w:t>
      </w:r>
    </w:p>
    <w:p>
      <w:pPr>
        <w:pStyle w:val="78"/>
      </w:pPr>
    </w:p>
    <w:tbl>
      <w:tblPr>
        <w:tblStyle w:val="27"/>
        <w:tblW w:w="863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58"/>
        <w:gridCol w:w="3025"/>
        <w:gridCol w:w="712"/>
        <w:gridCol w:w="961"/>
        <w:gridCol w:w="965"/>
        <w:gridCol w:w="1341"/>
        <w:gridCol w:w="9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0" w:hRule="atLeast"/>
          <w:jc w:val="center"/>
        </w:trPr>
        <w:tc>
          <w:tcPr>
            <w:tcW w:w="658" w:type="dxa"/>
            <w:shd w:val="clear" w:color="auto" w:fill="548DD4" w:themeFill="text2" w:themeFillTint="99"/>
            <w:vAlign w:val="center"/>
          </w:tcPr>
          <w:p>
            <w:pPr>
              <w:spacing w:after="0"/>
              <w:jc w:val="center"/>
              <w:rPr>
                <w:b/>
                <w:bCs/>
                <w:sz w:val="21"/>
                <w:szCs w:val="21"/>
              </w:rPr>
            </w:pPr>
            <w:r>
              <w:rPr>
                <w:rFonts w:hint="eastAsia"/>
                <w:b/>
                <w:bCs/>
                <w:sz w:val="21"/>
                <w:szCs w:val="21"/>
              </w:rPr>
              <w:t>序号</w:t>
            </w:r>
          </w:p>
        </w:tc>
        <w:tc>
          <w:tcPr>
            <w:tcW w:w="3025" w:type="dxa"/>
            <w:shd w:val="clear" w:color="auto" w:fill="548DD4" w:themeFill="text2" w:themeFillTint="99"/>
            <w:vAlign w:val="center"/>
          </w:tcPr>
          <w:p>
            <w:pPr>
              <w:spacing w:after="0"/>
              <w:jc w:val="center"/>
              <w:rPr>
                <w:b/>
                <w:bCs/>
                <w:sz w:val="21"/>
                <w:szCs w:val="21"/>
              </w:rPr>
            </w:pPr>
            <w:r>
              <w:rPr>
                <w:rFonts w:hint="eastAsia"/>
                <w:b/>
                <w:bCs/>
                <w:sz w:val="21"/>
                <w:szCs w:val="21"/>
              </w:rPr>
              <w:t>相关内容</w:t>
            </w:r>
          </w:p>
        </w:tc>
        <w:tc>
          <w:tcPr>
            <w:tcW w:w="712" w:type="dxa"/>
            <w:shd w:val="clear" w:color="auto" w:fill="548DD4" w:themeFill="text2" w:themeFillTint="99"/>
            <w:vAlign w:val="center"/>
          </w:tcPr>
          <w:p>
            <w:pPr>
              <w:spacing w:after="0"/>
              <w:jc w:val="center"/>
              <w:rPr>
                <w:b/>
                <w:bCs/>
                <w:sz w:val="21"/>
                <w:szCs w:val="21"/>
              </w:rPr>
            </w:pPr>
            <w:r>
              <w:rPr>
                <w:rFonts w:hint="eastAsia"/>
                <w:b/>
                <w:bCs/>
                <w:sz w:val="21"/>
                <w:szCs w:val="21"/>
              </w:rPr>
              <w:t>版本</w:t>
            </w:r>
          </w:p>
        </w:tc>
        <w:tc>
          <w:tcPr>
            <w:tcW w:w="961" w:type="dxa"/>
            <w:shd w:val="clear" w:color="auto" w:fill="548DD4" w:themeFill="text2" w:themeFillTint="99"/>
            <w:vAlign w:val="center"/>
          </w:tcPr>
          <w:p>
            <w:pPr>
              <w:spacing w:after="0"/>
              <w:jc w:val="center"/>
              <w:rPr>
                <w:b/>
                <w:bCs/>
                <w:sz w:val="21"/>
                <w:szCs w:val="21"/>
              </w:rPr>
            </w:pPr>
            <w:r>
              <w:rPr>
                <w:rFonts w:hint="eastAsia"/>
                <w:b/>
                <w:bCs/>
                <w:sz w:val="21"/>
                <w:szCs w:val="21"/>
              </w:rPr>
              <w:t>作者</w:t>
            </w:r>
          </w:p>
        </w:tc>
        <w:tc>
          <w:tcPr>
            <w:tcW w:w="965" w:type="dxa"/>
            <w:shd w:val="clear" w:color="auto" w:fill="548DD4" w:themeFill="text2" w:themeFillTint="99"/>
            <w:vAlign w:val="center"/>
          </w:tcPr>
          <w:p>
            <w:pPr>
              <w:spacing w:after="0"/>
              <w:jc w:val="center"/>
              <w:rPr>
                <w:b/>
                <w:bCs/>
                <w:sz w:val="21"/>
                <w:szCs w:val="21"/>
              </w:rPr>
            </w:pPr>
            <w:r>
              <w:rPr>
                <w:rFonts w:hint="eastAsia"/>
                <w:b/>
                <w:bCs/>
                <w:sz w:val="21"/>
                <w:szCs w:val="21"/>
              </w:rPr>
              <w:t>审核人</w:t>
            </w:r>
          </w:p>
        </w:tc>
        <w:tc>
          <w:tcPr>
            <w:tcW w:w="1341" w:type="dxa"/>
            <w:shd w:val="clear" w:color="auto" w:fill="548DD4" w:themeFill="text2" w:themeFillTint="99"/>
            <w:vAlign w:val="center"/>
          </w:tcPr>
          <w:p>
            <w:pPr>
              <w:spacing w:after="0"/>
              <w:jc w:val="center"/>
              <w:rPr>
                <w:b/>
                <w:bCs/>
                <w:sz w:val="21"/>
                <w:szCs w:val="21"/>
              </w:rPr>
            </w:pPr>
            <w:r>
              <w:rPr>
                <w:rFonts w:hint="eastAsia"/>
                <w:b/>
                <w:bCs/>
                <w:sz w:val="21"/>
                <w:szCs w:val="21"/>
              </w:rPr>
              <w:t>更改日期</w:t>
            </w:r>
          </w:p>
        </w:tc>
        <w:tc>
          <w:tcPr>
            <w:tcW w:w="968" w:type="dxa"/>
            <w:shd w:val="clear" w:color="auto" w:fill="548DD4" w:themeFill="text2" w:themeFillTint="99"/>
            <w:vAlign w:val="center"/>
          </w:tcPr>
          <w:p>
            <w:pPr>
              <w:spacing w:after="0"/>
              <w:jc w:val="center"/>
              <w:rPr>
                <w:b/>
                <w:bCs/>
                <w:sz w:val="21"/>
                <w:szCs w:val="21"/>
              </w:rPr>
            </w:pPr>
            <w:r>
              <w:rPr>
                <w:rFonts w:hint="eastAsia"/>
                <w:b/>
                <w:bCs/>
                <w:sz w:val="21"/>
                <w:szCs w:val="21"/>
              </w:rPr>
              <w:t>备  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0" w:hRule="atLeast"/>
          <w:jc w:val="center"/>
        </w:trPr>
        <w:tc>
          <w:tcPr>
            <w:tcW w:w="658" w:type="dxa"/>
            <w:vAlign w:val="center"/>
          </w:tcPr>
          <w:p>
            <w:pPr>
              <w:pStyle w:val="79"/>
              <w:rPr>
                <w:rFonts w:asciiTheme="minorEastAsia" w:hAnsiTheme="minorEastAsia" w:eastAsiaTheme="minorEastAsia"/>
                <w:sz w:val="21"/>
                <w:szCs w:val="21"/>
              </w:rPr>
            </w:pPr>
            <w:r>
              <w:rPr>
                <w:rFonts w:hint="eastAsia" w:asciiTheme="minorEastAsia" w:hAnsiTheme="minorEastAsia" w:eastAsiaTheme="minorEastAsia"/>
                <w:sz w:val="21"/>
                <w:szCs w:val="21"/>
              </w:rPr>
              <w:t>1</w:t>
            </w:r>
          </w:p>
        </w:tc>
        <w:tc>
          <w:tcPr>
            <w:tcW w:w="3025" w:type="dxa"/>
            <w:vAlign w:val="center"/>
          </w:tcPr>
          <w:p>
            <w:pPr>
              <w:pStyle w:val="79"/>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初始化</w:t>
            </w:r>
          </w:p>
        </w:tc>
        <w:tc>
          <w:tcPr>
            <w:tcW w:w="712" w:type="dxa"/>
            <w:vAlign w:val="center"/>
          </w:tcPr>
          <w:p>
            <w:pPr>
              <w:pStyle w:val="79"/>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V1.0</w:t>
            </w:r>
          </w:p>
        </w:tc>
        <w:tc>
          <w:tcPr>
            <w:tcW w:w="961" w:type="dxa"/>
            <w:vAlign w:val="center"/>
          </w:tcPr>
          <w:p>
            <w:pPr>
              <w:pStyle w:val="79"/>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时爱家</w:t>
            </w:r>
          </w:p>
        </w:tc>
        <w:tc>
          <w:tcPr>
            <w:tcW w:w="965" w:type="dxa"/>
            <w:vAlign w:val="center"/>
          </w:tcPr>
          <w:p>
            <w:pPr>
              <w:pStyle w:val="79"/>
              <w:rPr>
                <w:rFonts w:asciiTheme="minorEastAsia" w:hAnsiTheme="minorEastAsia" w:eastAsiaTheme="minorEastAsia"/>
                <w:sz w:val="21"/>
                <w:szCs w:val="21"/>
              </w:rPr>
            </w:pPr>
          </w:p>
        </w:tc>
        <w:tc>
          <w:tcPr>
            <w:tcW w:w="1341" w:type="dxa"/>
            <w:vAlign w:val="center"/>
          </w:tcPr>
          <w:p>
            <w:pPr>
              <w:pStyle w:val="79"/>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2023年2月21日</w:t>
            </w:r>
          </w:p>
        </w:tc>
        <w:tc>
          <w:tcPr>
            <w:tcW w:w="968" w:type="dxa"/>
            <w:vAlign w:val="center"/>
          </w:tcPr>
          <w:p>
            <w:pPr>
              <w:pStyle w:val="79"/>
              <w:rPr>
                <w:rFonts w:asciiTheme="minorEastAsia" w:hAnsiTheme="minorEastAsia" w:eastAsia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0" w:hRule="atLeast"/>
          <w:jc w:val="center"/>
        </w:trPr>
        <w:tc>
          <w:tcPr>
            <w:tcW w:w="658" w:type="dxa"/>
            <w:vAlign w:val="center"/>
          </w:tcPr>
          <w:p>
            <w:pPr>
              <w:pStyle w:val="79"/>
              <w:rPr>
                <w:sz w:val="21"/>
                <w:szCs w:val="21"/>
              </w:rPr>
            </w:pPr>
            <w:r>
              <w:rPr>
                <w:rFonts w:hint="eastAsia"/>
                <w:sz w:val="21"/>
                <w:szCs w:val="21"/>
              </w:rPr>
              <w:t>2</w:t>
            </w:r>
          </w:p>
        </w:tc>
        <w:tc>
          <w:tcPr>
            <w:tcW w:w="3025" w:type="dxa"/>
            <w:vAlign w:val="center"/>
          </w:tcPr>
          <w:p>
            <w:pPr>
              <w:pStyle w:val="79"/>
              <w:ind w:left="425"/>
              <w:jc w:val="left"/>
              <w:rPr>
                <w:sz w:val="21"/>
                <w:szCs w:val="21"/>
              </w:rPr>
            </w:pPr>
          </w:p>
        </w:tc>
        <w:tc>
          <w:tcPr>
            <w:tcW w:w="712" w:type="dxa"/>
            <w:vAlign w:val="center"/>
          </w:tcPr>
          <w:p>
            <w:pPr>
              <w:pStyle w:val="79"/>
              <w:rPr>
                <w:sz w:val="21"/>
                <w:szCs w:val="21"/>
              </w:rPr>
            </w:pPr>
          </w:p>
        </w:tc>
        <w:tc>
          <w:tcPr>
            <w:tcW w:w="961" w:type="dxa"/>
            <w:vAlign w:val="center"/>
          </w:tcPr>
          <w:p>
            <w:pPr>
              <w:pStyle w:val="79"/>
              <w:rPr>
                <w:sz w:val="21"/>
                <w:szCs w:val="21"/>
              </w:rPr>
            </w:pPr>
          </w:p>
        </w:tc>
        <w:tc>
          <w:tcPr>
            <w:tcW w:w="965" w:type="dxa"/>
            <w:vAlign w:val="center"/>
          </w:tcPr>
          <w:p>
            <w:pPr>
              <w:pStyle w:val="79"/>
              <w:rPr>
                <w:sz w:val="21"/>
                <w:szCs w:val="21"/>
              </w:rPr>
            </w:pPr>
          </w:p>
        </w:tc>
        <w:tc>
          <w:tcPr>
            <w:tcW w:w="1341" w:type="dxa"/>
            <w:vAlign w:val="center"/>
          </w:tcPr>
          <w:p>
            <w:pPr>
              <w:pStyle w:val="79"/>
              <w:rPr>
                <w:sz w:val="21"/>
                <w:szCs w:val="21"/>
              </w:rPr>
            </w:pPr>
          </w:p>
        </w:tc>
        <w:tc>
          <w:tcPr>
            <w:tcW w:w="968" w:type="dxa"/>
            <w:vAlign w:val="center"/>
          </w:tcPr>
          <w:p>
            <w:pPr>
              <w:pStyle w:val="79"/>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0" w:hRule="atLeast"/>
          <w:jc w:val="center"/>
        </w:trPr>
        <w:tc>
          <w:tcPr>
            <w:tcW w:w="658" w:type="dxa"/>
            <w:vAlign w:val="center"/>
          </w:tcPr>
          <w:p>
            <w:pPr>
              <w:pStyle w:val="79"/>
              <w:rPr>
                <w:sz w:val="21"/>
                <w:szCs w:val="21"/>
              </w:rPr>
            </w:pPr>
            <w:r>
              <w:rPr>
                <w:rFonts w:hint="eastAsia"/>
                <w:sz w:val="21"/>
                <w:szCs w:val="21"/>
              </w:rPr>
              <w:t>3</w:t>
            </w:r>
          </w:p>
        </w:tc>
        <w:tc>
          <w:tcPr>
            <w:tcW w:w="3025" w:type="dxa"/>
            <w:vAlign w:val="center"/>
          </w:tcPr>
          <w:p>
            <w:pPr>
              <w:pStyle w:val="79"/>
              <w:rPr>
                <w:sz w:val="21"/>
                <w:szCs w:val="21"/>
              </w:rPr>
            </w:pPr>
          </w:p>
        </w:tc>
        <w:tc>
          <w:tcPr>
            <w:tcW w:w="712" w:type="dxa"/>
            <w:vAlign w:val="center"/>
          </w:tcPr>
          <w:p>
            <w:pPr>
              <w:pStyle w:val="79"/>
              <w:rPr>
                <w:sz w:val="21"/>
                <w:szCs w:val="21"/>
              </w:rPr>
            </w:pPr>
          </w:p>
        </w:tc>
        <w:tc>
          <w:tcPr>
            <w:tcW w:w="961" w:type="dxa"/>
            <w:vAlign w:val="center"/>
          </w:tcPr>
          <w:p>
            <w:pPr>
              <w:pStyle w:val="79"/>
              <w:rPr>
                <w:sz w:val="21"/>
                <w:szCs w:val="21"/>
              </w:rPr>
            </w:pPr>
          </w:p>
        </w:tc>
        <w:tc>
          <w:tcPr>
            <w:tcW w:w="965" w:type="dxa"/>
            <w:vAlign w:val="center"/>
          </w:tcPr>
          <w:p>
            <w:pPr>
              <w:pStyle w:val="79"/>
              <w:rPr>
                <w:sz w:val="21"/>
                <w:szCs w:val="21"/>
              </w:rPr>
            </w:pPr>
          </w:p>
        </w:tc>
        <w:tc>
          <w:tcPr>
            <w:tcW w:w="1341" w:type="dxa"/>
            <w:vAlign w:val="center"/>
          </w:tcPr>
          <w:p>
            <w:pPr>
              <w:pStyle w:val="79"/>
              <w:rPr>
                <w:sz w:val="21"/>
                <w:szCs w:val="21"/>
              </w:rPr>
            </w:pPr>
          </w:p>
        </w:tc>
        <w:tc>
          <w:tcPr>
            <w:tcW w:w="968" w:type="dxa"/>
            <w:vAlign w:val="center"/>
          </w:tcPr>
          <w:p>
            <w:pPr>
              <w:pStyle w:val="79"/>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0" w:hRule="atLeast"/>
          <w:jc w:val="center"/>
        </w:trPr>
        <w:tc>
          <w:tcPr>
            <w:tcW w:w="658" w:type="dxa"/>
            <w:vAlign w:val="center"/>
          </w:tcPr>
          <w:p>
            <w:pPr>
              <w:pStyle w:val="79"/>
              <w:rPr>
                <w:sz w:val="21"/>
                <w:szCs w:val="21"/>
              </w:rPr>
            </w:pPr>
            <w:r>
              <w:rPr>
                <w:rFonts w:hint="eastAsia"/>
                <w:sz w:val="21"/>
                <w:szCs w:val="21"/>
              </w:rPr>
              <w:t>4</w:t>
            </w:r>
          </w:p>
        </w:tc>
        <w:tc>
          <w:tcPr>
            <w:tcW w:w="3025" w:type="dxa"/>
            <w:vAlign w:val="center"/>
          </w:tcPr>
          <w:p>
            <w:pPr>
              <w:pStyle w:val="79"/>
              <w:rPr>
                <w:sz w:val="21"/>
                <w:szCs w:val="21"/>
              </w:rPr>
            </w:pPr>
          </w:p>
        </w:tc>
        <w:tc>
          <w:tcPr>
            <w:tcW w:w="712" w:type="dxa"/>
            <w:vAlign w:val="center"/>
          </w:tcPr>
          <w:p>
            <w:pPr>
              <w:pStyle w:val="79"/>
              <w:rPr>
                <w:sz w:val="21"/>
                <w:szCs w:val="21"/>
              </w:rPr>
            </w:pPr>
          </w:p>
        </w:tc>
        <w:tc>
          <w:tcPr>
            <w:tcW w:w="961" w:type="dxa"/>
            <w:vAlign w:val="center"/>
          </w:tcPr>
          <w:p>
            <w:pPr>
              <w:pStyle w:val="79"/>
              <w:rPr>
                <w:sz w:val="21"/>
                <w:szCs w:val="21"/>
              </w:rPr>
            </w:pPr>
          </w:p>
        </w:tc>
        <w:tc>
          <w:tcPr>
            <w:tcW w:w="965" w:type="dxa"/>
            <w:vAlign w:val="center"/>
          </w:tcPr>
          <w:p>
            <w:pPr>
              <w:pStyle w:val="79"/>
              <w:rPr>
                <w:sz w:val="21"/>
                <w:szCs w:val="21"/>
              </w:rPr>
            </w:pPr>
          </w:p>
        </w:tc>
        <w:tc>
          <w:tcPr>
            <w:tcW w:w="1341" w:type="dxa"/>
            <w:vAlign w:val="center"/>
          </w:tcPr>
          <w:p>
            <w:pPr>
              <w:pStyle w:val="79"/>
              <w:rPr>
                <w:sz w:val="21"/>
                <w:szCs w:val="21"/>
              </w:rPr>
            </w:pPr>
          </w:p>
        </w:tc>
        <w:tc>
          <w:tcPr>
            <w:tcW w:w="968" w:type="dxa"/>
            <w:vAlign w:val="center"/>
          </w:tcPr>
          <w:p>
            <w:pPr>
              <w:pStyle w:val="79"/>
              <w:rPr>
                <w:sz w:val="21"/>
                <w:szCs w:val="21"/>
              </w:rPr>
            </w:pPr>
          </w:p>
        </w:tc>
      </w:tr>
    </w:tbl>
    <w:p>
      <w:pPr>
        <w:spacing w:after="0"/>
        <w:rPr>
          <w:lang w:eastAsia="zh-CN"/>
        </w:rPr>
      </w:pPr>
    </w:p>
    <w:p>
      <w:pPr>
        <w:spacing w:after="0"/>
        <w:rPr>
          <w:lang w:eastAsia="zh-CN"/>
        </w:rPr>
      </w:pPr>
    </w:p>
    <w:tbl>
      <w:tblPr>
        <w:tblStyle w:val="27"/>
        <w:tblW w:w="8630" w:type="dxa"/>
        <w:tblInd w:w="0" w:type="dxa"/>
        <w:tblLayout w:type="fixed"/>
        <w:tblCellMar>
          <w:top w:w="0" w:type="dxa"/>
          <w:left w:w="108" w:type="dxa"/>
          <w:bottom w:w="0" w:type="dxa"/>
          <w:right w:w="108" w:type="dxa"/>
        </w:tblCellMar>
      </w:tblPr>
      <w:tblGrid>
        <w:gridCol w:w="698"/>
        <w:gridCol w:w="860"/>
        <w:gridCol w:w="991"/>
        <w:gridCol w:w="1698"/>
        <w:gridCol w:w="858"/>
        <w:gridCol w:w="1175"/>
        <w:gridCol w:w="1175"/>
        <w:gridCol w:w="1175"/>
      </w:tblGrid>
      <w:tr>
        <w:tblPrEx>
          <w:tblLayout w:type="fixed"/>
          <w:tblCellMar>
            <w:top w:w="0" w:type="dxa"/>
            <w:left w:w="108" w:type="dxa"/>
            <w:bottom w:w="0" w:type="dxa"/>
            <w:right w:w="108" w:type="dxa"/>
          </w:tblCellMar>
        </w:tblPrEx>
        <w:trPr>
          <w:trHeight w:val="285" w:hRule="atLeast"/>
        </w:trPr>
        <w:tc>
          <w:tcPr>
            <w:tcW w:w="8630" w:type="dxa"/>
            <w:gridSpan w:val="8"/>
            <w:tcBorders>
              <w:top w:val="single" w:color="auto" w:sz="4" w:space="0"/>
              <w:left w:val="single" w:color="auto" w:sz="4" w:space="0"/>
              <w:bottom w:val="single" w:color="auto" w:sz="4" w:space="0"/>
              <w:right w:val="single" w:color="auto" w:sz="4" w:space="0"/>
            </w:tcBorders>
            <w:shd w:val="clear" w:color="auto" w:fill="auto"/>
            <w:vAlign w:val="center"/>
          </w:tcPr>
          <w:p>
            <w:pPr>
              <w:spacing w:after="0"/>
              <w:jc w:val="center"/>
              <w:rPr>
                <w:b/>
                <w:bCs/>
                <w:sz w:val="21"/>
                <w:szCs w:val="21"/>
              </w:rPr>
            </w:pPr>
            <w:r>
              <w:rPr>
                <w:rFonts w:hint="eastAsia"/>
                <w:b/>
                <w:bCs/>
                <w:sz w:val="21"/>
                <w:szCs w:val="21"/>
              </w:rPr>
              <w:t>RPA需求记录</w:t>
            </w:r>
          </w:p>
        </w:tc>
      </w:tr>
      <w:tr>
        <w:tblPrEx>
          <w:tblLayout w:type="fixed"/>
          <w:tblCellMar>
            <w:top w:w="0" w:type="dxa"/>
            <w:left w:w="108" w:type="dxa"/>
            <w:bottom w:w="0" w:type="dxa"/>
            <w:right w:w="108" w:type="dxa"/>
          </w:tblCellMar>
        </w:tblPrEx>
        <w:trPr>
          <w:trHeight w:val="285" w:hRule="atLeast"/>
        </w:trPr>
        <w:tc>
          <w:tcPr>
            <w:tcW w:w="698" w:type="dxa"/>
            <w:tcBorders>
              <w:top w:val="nil"/>
              <w:left w:val="single" w:color="auto" w:sz="4" w:space="0"/>
              <w:bottom w:val="single" w:color="auto" w:sz="4" w:space="0"/>
              <w:right w:val="single" w:color="auto" w:sz="4" w:space="0"/>
            </w:tcBorders>
            <w:shd w:val="clear" w:color="auto" w:fill="auto"/>
            <w:vAlign w:val="center"/>
          </w:tcPr>
          <w:p>
            <w:pPr>
              <w:spacing w:after="0"/>
              <w:jc w:val="center"/>
              <w:rPr>
                <w:b/>
                <w:bCs/>
                <w:sz w:val="21"/>
                <w:szCs w:val="21"/>
              </w:rPr>
            </w:pPr>
            <w:r>
              <w:rPr>
                <w:rFonts w:hint="eastAsia"/>
                <w:b/>
                <w:bCs/>
                <w:sz w:val="21"/>
                <w:szCs w:val="21"/>
              </w:rPr>
              <w:t>序号</w:t>
            </w:r>
          </w:p>
        </w:tc>
        <w:tc>
          <w:tcPr>
            <w:tcW w:w="860" w:type="dxa"/>
            <w:tcBorders>
              <w:top w:val="nil"/>
              <w:left w:val="nil"/>
              <w:bottom w:val="single" w:color="auto" w:sz="4" w:space="0"/>
              <w:right w:val="single" w:color="auto" w:sz="4" w:space="0"/>
            </w:tcBorders>
            <w:shd w:val="clear" w:color="auto" w:fill="auto"/>
            <w:vAlign w:val="center"/>
          </w:tcPr>
          <w:p>
            <w:pPr>
              <w:spacing w:after="0"/>
              <w:jc w:val="center"/>
              <w:rPr>
                <w:b/>
                <w:bCs/>
                <w:sz w:val="21"/>
                <w:szCs w:val="21"/>
              </w:rPr>
            </w:pPr>
            <w:r>
              <w:rPr>
                <w:rFonts w:hint="eastAsia"/>
                <w:b/>
                <w:bCs/>
                <w:sz w:val="21"/>
                <w:szCs w:val="21"/>
              </w:rPr>
              <w:t>需求部门</w:t>
            </w:r>
          </w:p>
        </w:tc>
        <w:tc>
          <w:tcPr>
            <w:tcW w:w="991" w:type="dxa"/>
            <w:tcBorders>
              <w:top w:val="nil"/>
              <w:left w:val="nil"/>
              <w:bottom w:val="single" w:color="auto" w:sz="4" w:space="0"/>
              <w:right w:val="single" w:color="auto" w:sz="4" w:space="0"/>
            </w:tcBorders>
            <w:shd w:val="clear" w:color="auto" w:fill="auto"/>
            <w:vAlign w:val="center"/>
          </w:tcPr>
          <w:p>
            <w:pPr>
              <w:spacing w:after="0"/>
              <w:jc w:val="center"/>
              <w:rPr>
                <w:b/>
                <w:bCs/>
                <w:sz w:val="21"/>
                <w:szCs w:val="21"/>
              </w:rPr>
            </w:pPr>
            <w:r>
              <w:rPr>
                <w:rFonts w:hint="eastAsia"/>
                <w:b/>
                <w:bCs/>
                <w:sz w:val="21"/>
                <w:szCs w:val="21"/>
              </w:rPr>
              <w:t>需求人</w:t>
            </w:r>
          </w:p>
        </w:tc>
        <w:tc>
          <w:tcPr>
            <w:tcW w:w="1698" w:type="dxa"/>
            <w:tcBorders>
              <w:top w:val="nil"/>
              <w:left w:val="nil"/>
              <w:bottom w:val="single" w:color="auto" w:sz="4" w:space="0"/>
              <w:right w:val="single" w:color="auto" w:sz="4" w:space="0"/>
            </w:tcBorders>
            <w:shd w:val="clear" w:color="auto" w:fill="auto"/>
            <w:vAlign w:val="center"/>
          </w:tcPr>
          <w:p>
            <w:pPr>
              <w:spacing w:after="0"/>
              <w:jc w:val="center"/>
              <w:rPr>
                <w:b/>
                <w:bCs/>
                <w:sz w:val="21"/>
                <w:szCs w:val="21"/>
              </w:rPr>
            </w:pPr>
            <w:r>
              <w:rPr>
                <w:rFonts w:hint="eastAsia"/>
                <w:b/>
                <w:bCs/>
                <w:sz w:val="21"/>
                <w:szCs w:val="21"/>
              </w:rPr>
              <w:t>需求简述</w:t>
            </w:r>
          </w:p>
        </w:tc>
        <w:tc>
          <w:tcPr>
            <w:tcW w:w="858" w:type="dxa"/>
            <w:tcBorders>
              <w:top w:val="nil"/>
              <w:left w:val="nil"/>
              <w:bottom w:val="single" w:color="auto" w:sz="4" w:space="0"/>
              <w:right w:val="single" w:color="auto" w:sz="4" w:space="0"/>
            </w:tcBorders>
            <w:shd w:val="clear" w:color="auto" w:fill="auto"/>
            <w:vAlign w:val="center"/>
          </w:tcPr>
          <w:p>
            <w:pPr>
              <w:spacing w:after="0"/>
              <w:jc w:val="center"/>
              <w:rPr>
                <w:b/>
                <w:bCs/>
                <w:sz w:val="21"/>
                <w:szCs w:val="21"/>
              </w:rPr>
            </w:pPr>
            <w:r>
              <w:rPr>
                <w:rFonts w:hint="eastAsia"/>
                <w:b/>
                <w:bCs/>
                <w:sz w:val="21"/>
                <w:szCs w:val="21"/>
              </w:rPr>
              <w:t>任务频次</w:t>
            </w:r>
          </w:p>
        </w:tc>
        <w:tc>
          <w:tcPr>
            <w:tcW w:w="1175" w:type="dxa"/>
            <w:tcBorders>
              <w:top w:val="nil"/>
              <w:left w:val="nil"/>
              <w:bottom w:val="single" w:color="auto" w:sz="4" w:space="0"/>
              <w:right w:val="single" w:color="auto" w:sz="4" w:space="0"/>
            </w:tcBorders>
            <w:shd w:val="clear" w:color="auto" w:fill="auto"/>
            <w:vAlign w:val="center"/>
          </w:tcPr>
          <w:p>
            <w:pPr>
              <w:spacing w:after="0"/>
              <w:jc w:val="center"/>
              <w:rPr>
                <w:b/>
                <w:bCs/>
                <w:sz w:val="21"/>
                <w:szCs w:val="21"/>
                <w:lang w:eastAsia="zh-CN"/>
              </w:rPr>
            </w:pPr>
            <w:r>
              <w:rPr>
                <w:rFonts w:hint="eastAsia"/>
                <w:b/>
                <w:bCs/>
                <w:sz w:val="21"/>
                <w:szCs w:val="21"/>
                <w:lang w:eastAsia="zh-CN"/>
              </w:rPr>
              <w:t>效率提升（人员和时间/h）</w:t>
            </w:r>
          </w:p>
        </w:tc>
        <w:tc>
          <w:tcPr>
            <w:tcW w:w="1175" w:type="dxa"/>
            <w:tcBorders>
              <w:top w:val="nil"/>
              <w:left w:val="nil"/>
              <w:bottom w:val="single" w:color="auto" w:sz="4" w:space="0"/>
              <w:right w:val="single" w:color="auto" w:sz="4" w:space="0"/>
            </w:tcBorders>
            <w:shd w:val="clear" w:color="auto" w:fill="auto"/>
            <w:vAlign w:val="center"/>
          </w:tcPr>
          <w:p>
            <w:pPr>
              <w:spacing w:after="0"/>
              <w:jc w:val="center"/>
              <w:rPr>
                <w:b/>
                <w:bCs/>
                <w:sz w:val="21"/>
                <w:szCs w:val="21"/>
              </w:rPr>
            </w:pPr>
            <w:r>
              <w:rPr>
                <w:rFonts w:hint="eastAsia"/>
                <w:b/>
                <w:bCs/>
                <w:sz w:val="21"/>
                <w:szCs w:val="21"/>
              </w:rPr>
              <w:t>需求记录时间</w:t>
            </w:r>
          </w:p>
        </w:tc>
        <w:tc>
          <w:tcPr>
            <w:tcW w:w="1175" w:type="dxa"/>
            <w:tcBorders>
              <w:top w:val="nil"/>
              <w:left w:val="nil"/>
              <w:bottom w:val="single" w:color="auto" w:sz="4" w:space="0"/>
              <w:right w:val="single" w:color="auto" w:sz="4" w:space="0"/>
            </w:tcBorders>
            <w:shd w:val="clear" w:color="auto" w:fill="auto"/>
            <w:vAlign w:val="center"/>
          </w:tcPr>
          <w:p>
            <w:pPr>
              <w:spacing w:after="0"/>
              <w:jc w:val="center"/>
              <w:rPr>
                <w:b/>
                <w:bCs/>
                <w:sz w:val="21"/>
                <w:szCs w:val="21"/>
              </w:rPr>
            </w:pPr>
            <w:r>
              <w:rPr>
                <w:rFonts w:hint="eastAsia"/>
                <w:b/>
                <w:bCs/>
                <w:sz w:val="21"/>
                <w:szCs w:val="21"/>
              </w:rPr>
              <w:t>上线时间</w:t>
            </w:r>
          </w:p>
        </w:tc>
      </w:tr>
      <w:tr>
        <w:tblPrEx>
          <w:tblLayout w:type="fixed"/>
          <w:tblCellMar>
            <w:top w:w="0" w:type="dxa"/>
            <w:left w:w="108" w:type="dxa"/>
            <w:bottom w:w="0" w:type="dxa"/>
            <w:right w:w="108" w:type="dxa"/>
          </w:tblCellMar>
        </w:tblPrEx>
        <w:trPr>
          <w:trHeight w:val="1995" w:hRule="atLeast"/>
        </w:trPr>
        <w:tc>
          <w:tcPr>
            <w:tcW w:w="698" w:type="dxa"/>
            <w:tcBorders>
              <w:top w:val="nil"/>
              <w:left w:val="single" w:color="auto" w:sz="4" w:space="0"/>
              <w:bottom w:val="nil"/>
              <w:right w:val="single" w:color="auto" w:sz="4" w:space="0"/>
            </w:tcBorders>
            <w:shd w:val="clear" w:color="auto" w:fill="auto"/>
            <w:vAlign w:val="center"/>
          </w:tcPr>
          <w:p>
            <w:pPr>
              <w:spacing w:after="0"/>
              <w:jc w:val="right"/>
              <w:rPr>
                <w:rFonts w:ascii="宋体" w:hAnsi="宋体" w:eastAsia="宋体" w:cs="宋体"/>
                <w:color w:val="000000"/>
                <w:lang w:eastAsia="zh-CN"/>
              </w:rPr>
            </w:pPr>
          </w:p>
        </w:tc>
        <w:tc>
          <w:tcPr>
            <w:tcW w:w="860" w:type="dxa"/>
            <w:tcBorders>
              <w:top w:val="nil"/>
              <w:left w:val="nil"/>
              <w:bottom w:val="nil"/>
              <w:right w:val="single" w:color="auto" w:sz="4" w:space="0"/>
            </w:tcBorders>
            <w:shd w:val="clear" w:color="auto" w:fill="auto"/>
            <w:vAlign w:val="center"/>
          </w:tcPr>
          <w:p>
            <w:pPr>
              <w:spacing w:after="0"/>
              <w:rPr>
                <w:rFonts w:ascii="宋体" w:hAnsi="宋体" w:eastAsia="宋体" w:cs="宋体"/>
                <w:color w:val="000000"/>
                <w:lang w:val="en-US" w:eastAsia="zh-CN"/>
              </w:rPr>
            </w:pPr>
            <w:r>
              <w:rPr>
                <w:rFonts w:hint="eastAsia" w:ascii="宋体" w:hAnsi="宋体" w:eastAsia="宋体" w:cs="宋体"/>
                <w:color w:val="000000"/>
                <w:lang w:val="en-US" w:eastAsia="zh-CN"/>
              </w:rPr>
              <w:t>法律合规部</w:t>
            </w:r>
          </w:p>
        </w:tc>
        <w:tc>
          <w:tcPr>
            <w:tcW w:w="991" w:type="dxa"/>
            <w:tcBorders>
              <w:top w:val="nil"/>
              <w:left w:val="nil"/>
              <w:bottom w:val="nil"/>
              <w:right w:val="single" w:color="auto" w:sz="4" w:space="0"/>
            </w:tcBorders>
            <w:shd w:val="clear" w:color="auto" w:fill="auto"/>
            <w:vAlign w:val="center"/>
          </w:tcPr>
          <w:p>
            <w:pPr>
              <w:spacing w:after="0"/>
              <w:rPr>
                <w:rFonts w:ascii="宋体" w:hAnsi="宋体" w:eastAsia="宋体" w:cs="宋体"/>
                <w:color w:val="000000"/>
                <w:lang w:val="en-US" w:eastAsia="zh-CN"/>
              </w:rPr>
            </w:pPr>
            <w:r>
              <w:rPr>
                <w:rFonts w:hint="eastAsia" w:ascii="宋体" w:hAnsi="宋体" w:eastAsia="宋体" w:cs="宋体"/>
                <w:color w:val="000000"/>
                <w:lang w:val="en-US" w:eastAsia="zh-CN"/>
              </w:rPr>
              <w:t>袁昕晔</w:t>
            </w:r>
          </w:p>
        </w:tc>
        <w:tc>
          <w:tcPr>
            <w:tcW w:w="1698" w:type="dxa"/>
            <w:tcBorders>
              <w:top w:val="nil"/>
              <w:left w:val="nil"/>
              <w:bottom w:val="nil"/>
              <w:right w:val="single" w:color="auto" w:sz="4" w:space="0"/>
            </w:tcBorders>
            <w:shd w:val="clear" w:color="auto" w:fill="auto"/>
            <w:vAlign w:val="center"/>
          </w:tcPr>
          <w:p>
            <w:pPr>
              <w:spacing w:after="0"/>
              <w:rPr>
                <w:rFonts w:ascii="宋体" w:hAnsi="宋体" w:eastAsia="宋体" w:cs="宋体"/>
                <w:color w:val="000000"/>
                <w:lang w:val="en-US" w:eastAsia="zh-CN"/>
              </w:rPr>
            </w:pPr>
            <w:r>
              <w:rPr>
                <w:rFonts w:hint="eastAsia" w:ascii="宋体" w:hAnsi="宋体" w:eastAsia="宋体" w:cs="宋体"/>
                <w:color w:val="000000"/>
                <w:lang w:val="en-US" w:eastAsia="zh-CN"/>
              </w:rPr>
              <w:t>读取邮箱当日邮件信息，筛选出符合条件的邮件附件，并进行数据整理</w:t>
            </w:r>
          </w:p>
        </w:tc>
        <w:tc>
          <w:tcPr>
            <w:tcW w:w="858" w:type="dxa"/>
            <w:tcBorders>
              <w:top w:val="nil"/>
              <w:left w:val="nil"/>
              <w:bottom w:val="nil"/>
              <w:right w:val="single" w:color="auto" w:sz="4" w:space="0"/>
            </w:tcBorders>
            <w:shd w:val="clear" w:color="auto" w:fill="auto"/>
            <w:vAlign w:val="center"/>
          </w:tcPr>
          <w:p>
            <w:pPr>
              <w:spacing w:after="0"/>
              <w:rPr>
                <w:rFonts w:ascii="宋体" w:hAnsi="宋体" w:eastAsia="宋体" w:cs="宋体"/>
                <w:color w:val="000000"/>
                <w:lang w:val="en-US" w:eastAsia="zh-CN"/>
              </w:rPr>
            </w:pPr>
            <w:r>
              <w:rPr>
                <w:rFonts w:hint="eastAsia" w:ascii="宋体" w:hAnsi="宋体" w:eastAsia="宋体" w:cs="宋体"/>
                <w:color w:val="000000"/>
                <w:lang w:val="en-US" w:eastAsia="zh-CN"/>
              </w:rPr>
              <w:t>每工作日1次</w:t>
            </w:r>
          </w:p>
        </w:tc>
        <w:tc>
          <w:tcPr>
            <w:tcW w:w="1175" w:type="dxa"/>
            <w:tcBorders>
              <w:top w:val="nil"/>
              <w:left w:val="nil"/>
              <w:bottom w:val="nil"/>
              <w:right w:val="single" w:color="auto" w:sz="4" w:space="0"/>
            </w:tcBorders>
            <w:shd w:val="clear" w:color="auto" w:fill="auto"/>
            <w:vAlign w:val="center"/>
          </w:tcPr>
          <w:p>
            <w:pPr>
              <w:spacing w:after="0"/>
              <w:rPr>
                <w:rFonts w:ascii="宋体" w:hAnsi="宋体" w:eastAsia="宋体" w:cs="宋体"/>
                <w:color w:val="000000"/>
                <w:lang w:val="en-US" w:eastAsia="zh-CN"/>
              </w:rPr>
            </w:pPr>
            <w:r>
              <w:rPr>
                <w:rFonts w:hint="eastAsia" w:ascii="宋体" w:hAnsi="宋体" w:eastAsia="宋体" w:cs="宋体"/>
                <w:color w:val="000000"/>
                <w:lang w:val="en-US" w:eastAsia="zh-CN"/>
              </w:rPr>
              <w:t>1人/0.5h</w:t>
            </w:r>
          </w:p>
        </w:tc>
        <w:tc>
          <w:tcPr>
            <w:tcW w:w="1175" w:type="dxa"/>
            <w:tcBorders>
              <w:top w:val="nil"/>
              <w:left w:val="nil"/>
              <w:bottom w:val="nil"/>
              <w:right w:val="single" w:color="auto" w:sz="4" w:space="0"/>
            </w:tcBorders>
            <w:shd w:val="clear" w:color="auto" w:fill="auto"/>
            <w:vAlign w:val="center"/>
          </w:tcPr>
          <w:p>
            <w:pPr>
              <w:spacing w:after="0"/>
              <w:rPr>
                <w:rFonts w:ascii="宋体" w:hAnsi="宋体" w:eastAsia="宋体" w:cs="宋体"/>
                <w:color w:val="000000"/>
                <w:lang w:val="en-US" w:eastAsia="zh-CN"/>
              </w:rPr>
            </w:pPr>
            <w:r>
              <w:rPr>
                <w:rFonts w:hint="eastAsia" w:ascii="宋体" w:hAnsi="宋体" w:eastAsia="宋体" w:cs="宋体"/>
                <w:color w:val="000000"/>
                <w:lang w:val="en-US" w:eastAsia="zh-CN"/>
              </w:rPr>
              <w:t>2023年2月21日</w:t>
            </w:r>
          </w:p>
        </w:tc>
        <w:tc>
          <w:tcPr>
            <w:tcW w:w="1175" w:type="dxa"/>
            <w:tcBorders>
              <w:top w:val="nil"/>
              <w:left w:val="nil"/>
              <w:bottom w:val="nil"/>
              <w:right w:val="single" w:color="auto" w:sz="4" w:space="0"/>
            </w:tcBorders>
            <w:shd w:val="clear" w:color="auto" w:fill="auto"/>
            <w:vAlign w:val="center"/>
          </w:tcPr>
          <w:p>
            <w:pPr>
              <w:spacing w:after="0"/>
              <w:rPr>
                <w:rFonts w:ascii="宋体" w:hAnsi="宋体" w:eastAsia="宋体" w:cs="宋体"/>
                <w:color w:val="000000"/>
                <w:lang w:eastAsia="zh-CN"/>
              </w:rPr>
            </w:pPr>
          </w:p>
        </w:tc>
      </w:tr>
    </w:tbl>
    <w:p>
      <w:pPr>
        <w:spacing w:after="0"/>
        <w:rPr>
          <w:lang w:eastAsia="zh-CN"/>
        </w:rPr>
      </w:pPr>
      <w:r>
        <w:rPr>
          <w:lang w:eastAsia="zh-CN"/>
        </w:rPr>
        <w:br w:type="page"/>
      </w:r>
      <w:bookmarkStart w:id="12" w:name="_GoBack"/>
      <w:bookmarkEnd w:id="12"/>
    </w:p>
    <w:p>
      <w:pPr>
        <w:pStyle w:val="3"/>
        <w:spacing w:after="0" w:line="360" w:lineRule="auto"/>
        <w:jc w:val="center"/>
        <w:rPr>
          <w:sz w:val="52"/>
          <w:lang w:eastAsia="zh-CN"/>
        </w:rPr>
      </w:pPr>
      <w:r>
        <w:rPr>
          <w:rFonts w:hint="eastAsia"/>
          <w:sz w:val="52"/>
          <w:lang w:eastAsia="zh-CN"/>
        </w:rPr>
        <w:t>目录</w:t>
      </w:r>
    </w:p>
    <w:sdt>
      <w:sdtPr>
        <w:id w:val="116343987"/>
      </w:sdtPr>
      <w:sdtContent>
        <w:p/>
        <w:p>
          <w:pPr>
            <w:pStyle w:val="18"/>
            <w:tabs>
              <w:tab w:val="left" w:pos="420"/>
              <w:tab w:val="right" w:leader="dot" w:pos="8630"/>
            </w:tabs>
            <w:rPr>
              <w:kern w:val="2"/>
              <w:sz w:val="21"/>
              <w:szCs w:val="22"/>
              <w:lang w:eastAsia="zh-CN"/>
            </w:rPr>
          </w:pPr>
          <w:r>
            <w:fldChar w:fldCharType="begin"/>
          </w:r>
          <w:r>
            <w:instrText xml:space="preserve">TOC \o "1-3" \h \z \u</w:instrText>
          </w:r>
          <w:r>
            <w:fldChar w:fldCharType="separate"/>
          </w:r>
          <w:r>
            <w:fldChar w:fldCharType="begin"/>
          </w:r>
          <w:r>
            <w:instrText xml:space="preserve"> HYPERLINK \l "_Toc116373912" </w:instrText>
          </w:r>
          <w:r>
            <w:fldChar w:fldCharType="separate"/>
          </w:r>
          <w:r>
            <w:rPr>
              <w:rStyle w:val="24"/>
              <w:lang w:eastAsia="zh-CN"/>
            </w:rPr>
            <w:t>1</w:t>
          </w:r>
          <w:r>
            <w:rPr>
              <w:kern w:val="2"/>
              <w:sz w:val="21"/>
              <w:szCs w:val="22"/>
              <w:lang w:eastAsia="zh-CN"/>
            </w:rPr>
            <w:tab/>
          </w:r>
          <w:r>
            <w:rPr>
              <w:rStyle w:val="24"/>
              <w:lang w:eastAsia="zh-CN"/>
            </w:rPr>
            <w:t>流程概览</w:t>
          </w:r>
          <w:r>
            <w:tab/>
          </w:r>
          <w:r>
            <w:fldChar w:fldCharType="begin"/>
          </w:r>
          <w:r>
            <w:instrText xml:space="preserve"> PAGEREF _Toc116373912 \h </w:instrText>
          </w:r>
          <w:r>
            <w:fldChar w:fldCharType="separate"/>
          </w:r>
          <w:r>
            <w:t>4</w:t>
          </w:r>
          <w:r>
            <w:fldChar w:fldCharType="end"/>
          </w:r>
          <w:r>
            <w:fldChar w:fldCharType="end"/>
          </w:r>
        </w:p>
        <w:p>
          <w:pPr>
            <w:pStyle w:val="18"/>
            <w:tabs>
              <w:tab w:val="left" w:pos="420"/>
              <w:tab w:val="right" w:leader="dot" w:pos="8630"/>
            </w:tabs>
            <w:rPr>
              <w:kern w:val="2"/>
              <w:sz w:val="21"/>
              <w:szCs w:val="22"/>
              <w:lang w:eastAsia="zh-CN"/>
            </w:rPr>
          </w:pPr>
          <w:r>
            <w:fldChar w:fldCharType="begin"/>
          </w:r>
          <w:r>
            <w:instrText xml:space="preserve"> HYPERLINK \l "_Toc116373913" </w:instrText>
          </w:r>
          <w:r>
            <w:fldChar w:fldCharType="separate"/>
          </w:r>
          <w:r>
            <w:rPr>
              <w:rStyle w:val="24"/>
              <w:lang w:eastAsia="zh-CN"/>
            </w:rPr>
            <w:t>2</w:t>
          </w:r>
          <w:r>
            <w:rPr>
              <w:kern w:val="2"/>
              <w:sz w:val="21"/>
              <w:szCs w:val="22"/>
              <w:lang w:eastAsia="zh-CN"/>
            </w:rPr>
            <w:tab/>
          </w:r>
          <w:r>
            <w:rPr>
              <w:rStyle w:val="24"/>
              <w:lang w:eastAsia="zh-CN"/>
            </w:rPr>
            <w:t>业务流程</w:t>
          </w:r>
          <w:r>
            <w:tab/>
          </w:r>
          <w:r>
            <w:fldChar w:fldCharType="begin"/>
          </w:r>
          <w:r>
            <w:instrText xml:space="preserve"> PAGEREF _Toc116373913 \h </w:instrText>
          </w:r>
          <w:r>
            <w:fldChar w:fldCharType="separate"/>
          </w:r>
          <w:r>
            <w:t>5</w:t>
          </w:r>
          <w:r>
            <w:fldChar w:fldCharType="end"/>
          </w:r>
          <w:r>
            <w:fldChar w:fldCharType="end"/>
          </w:r>
        </w:p>
        <w:p>
          <w:pPr>
            <w:pStyle w:val="22"/>
            <w:tabs>
              <w:tab w:val="left" w:pos="1050"/>
              <w:tab w:val="right" w:leader="dot" w:pos="8630"/>
            </w:tabs>
            <w:ind w:left="480"/>
            <w:rPr>
              <w:kern w:val="2"/>
              <w:sz w:val="21"/>
              <w:szCs w:val="22"/>
              <w:lang w:eastAsia="zh-CN"/>
            </w:rPr>
          </w:pPr>
          <w:r>
            <w:fldChar w:fldCharType="begin"/>
          </w:r>
          <w:r>
            <w:instrText xml:space="preserve"> HYPERLINK \l "_Toc116373914" </w:instrText>
          </w:r>
          <w:r>
            <w:fldChar w:fldCharType="separate"/>
          </w:r>
          <w:r>
            <w:rPr>
              <w:rStyle w:val="24"/>
              <w:lang w:eastAsia="zh-CN"/>
            </w:rPr>
            <w:t>2.1</w:t>
          </w:r>
          <w:r>
            <w:rPr>
              <w:kern w:val="2"/>
              <w:sz w:val="21"/>
              <w:szCs w:val="22"/>
              <w:lang w:eastAsia="zh-CN"/>
            </w:rPr>
            <w:tab/>
          </w:r>
          <w:r>
            <w:rPr>
              <w:rStyle w:val="24"/>
              <w:lang w:eastAsia="zh-CN"/>
            </w:rPr>
            <w:t>业务流程图</w:t>
          </w:r>
          <w:r>
            <w:tab/>
          </w:r>
          <w:r>
            <w:fldChar w:fldCharType="begin"/>
          </w:r>
          <w:r>
            <w:instrText xml:space="preserve"> PAGEREF _Toc116373914 \h </w:instrText>
          </w:r>
          <w:r>
            <w:fldChar w:fldCharType="separate"/>
          </w:r>
          <w:r>
            <w:t>5</w:t>
          </w:r>
          <w:r>
            <w:fldChar w:fldCharType="end"/>
          </w:r>
          <w:r>
            <w:fldChar w:fldCharType="end"/>
          </w:r>
        </w:p>
        <w:p>
          <w:pPr>
            <w:pStyle w:val="22"/>
            <w:tabs>
              <w:tab w:val="left" w:pos="1050"/>
              <w:tab w:val="right" w:leader="dot" w:pos="8630"/>
            </w:tabs>
            <w:ind w:left="480"/>
            <w:rPr>
              <w:kern w:val="2"/>
              <w:sz w:val="21"/>
              <w:szCs w:val="22"/>
              <w:lang w:eastAsia="zh-CN"/>
            </w:rPr>
          </w:pPr>
          <w:r>
            <w:fldChar w:fldCharType="begin"/>
          </w:r>
          <w:r>
            <w:instrText xml:space="preserve"> HYPERLINK \l "_Toc116373915" </w:instrText>
          </w:r>
          <w:r>
            <w:fldChar w:fldCharType="separate"/>
          </w:r>
          <w:r>
            <w:rPr>
              <w:rStyle w:val="24"/>
              <w:lang w:eastAsia="zh-CN"/>
            </w:rPr>
            <w:t>2.2</w:t>
          </w:r>
          <w:r>
            <w:rPr>
              <w:kern w:val="2"/>
              <w:sz w:val="21"/>
              <w:szCs w:val="22"/>
              <w:lang w:eastAsia="zh-CN"/>
            </w:rPr>
            <w:tab/>
          </w:r>
          <w:r>
            <w:rPr>
              <w:rStyle w:val="24"/>
              <w:lang w:eastAsia="zh-CN"/>
            </w:rPr>
            <w:t>业务流程描述</w:t>
          </w:r>
          <w:r>
            <w:tab/>
          </w:r>
          <w:r>
            <w:fldChar w:fldCharType="begin"/>
          </w:r>
          <w:r>
            <w:instrText xml:space="preserve"> PAGEREF _Toc116373915 \h </w:instrText>
          </w:r>
          <w:r>
            <w:fldChar w:fldCharType="separate"/>
          </w:r>
          <w:r>
            <w:t>5</w:t>
          </w:r>
          <w:r>
            <w:fldChar w:fldCharType="end"/>
          </w:r>
          <w:r>
            <w:fldChar w:fldCharType="end"/>
          </w:r>
        </w:p>
        <w:p>
          <w:pPr>
            <w:pStyle w:val="18"/>
            <w:tabs>
              <w:tab w:val="left" w:pos="420"/>
              <w:tab w:val="right" w:leader="dot" w:pos="8630"/>
            </w:tabs>
            <w:rPr>
              <w:kern w:val="2"/>
              <w:sz w:val="21"/>
              <w:szCs w:val="22"/>
              <w:lang w:eastAsia="zh-CN"/>
            </w:rPr>
          </w:pPr>
          <w:r>
            <w:fldChar w:fldCharType="begin"/>
          </w:r>
          <w:r>
            <w:instrText xml:space="preserve"> HYPERLINK \l "_Toc116373916" </w:instrText>
          </w:r>
          <w:r>
            <w:fldChar w:fldCharType="separate"/>
          </w:r>
          <w:r>
            <w:rPr>
              <w:rStyle w:val="24"/>
              <w:lang w:eastAsia="zh-CN"/>
            </w:rPr>
            <w:t>3</w:t>
          </w:r>
          <w:r>
            <w:rPr>
              <w:kern w:val="2"/>
              <w:sz w:val="21"/>
              <w:szCs w:val="22"/>
              <w:lang w:eastAsia="zh-CN"/>
            </w:rPr>
            <w:tab/>
          </w:r>
          <w:r>
            <w:rPr>
              <w:rStyle w:val="24"/>
              <w:lang w:eastAsia="zh-CN"/>
            </w:rPr>
            <w:t>流程操作步骤详解</w:t>
          </w:r>
          <w:r>
            <w:tab/>
          </w:r>
          <w:r>
            <w:fldChar w:fldCharType="begin"/>
          </w:r>
          <w:r>
            <w:instrText xml:space="preserve"> PAGEREF _Toc116373916 \h </w:instrText>
          </w:r>
          <w:r>
            <w:fldChar w:fldCharType="separate"/>
          </w:r>
          <w:r>
            <w:t>6</w:t>
          </w:r>
          <w:r>
            <w:fldChar w:fldCharType="end"/>
          </w:r>
          <w:r>
            <w:fldChar w:fldCharType="end"/>
          </w:r>
        </w:p>
        <w:p>
          <w:pPr>
            <w:pStyle w:val="18"/>
            <w:tabs>
              <w:tab w:val="left" w:pos="420"/>
              <w:tab w:val="right" w:leader="dot" w:pos="8630"/>
            </w:tabs>
            <w:rPr>
              <w:kern w:val="2"/>
              <w:sz w:val="21"/>
              <w:szCs w:val="22"/>
              <w:lang w:eastAsia="zh-CN"/>
            </w:rPr>
          </w:pPr>
          <w:r>
            <w:fldChar w:fldCharType="begin"/>
          </w:r>
          <w:r>
            <w:instrText xml:space="preserve"> HYPERLINK \l "_Toc116373917" </w:instrText>
          </w:r>
          <w:r>
            <w:fldChar w:fldCharType="separate"/>
          </w:r>
          <w:r>
            <w:rPr>
              <w:rStyle w:val="24"/>
              <w:lang w:eastAsia="zh-CN"/>
            </w:rPr>
            <w:t>4</w:t>
          </w:r>
          <w:r>
            <w:rPr>
              <w:kern w:val="2"/>
              <w:sz w:val="21"/>
              <w:szCs w:val="22"/>
              <w:lang w:eastAsia="zh-CN"/>
            </w:rPr>
            <w:tab/>
          </w:r>
          <w:r>
            <w:rPr>
              <w:rStyle w:val="24"/>
              <w:lang w:eastAsia="zh-CN"/>
            </w:rPr>
            <w:t>紧急预案</w:t>
          </w:r>
          <w:r>
            <w:tab/>
          </w:r>
          <w:r>
            <w:fldChar w:fldCharType="begin"/>
          </w:r>
          <w:r>
            <w:instrText xml:space="preserve"> PAGEREF _Toc116373917 \h </w:instrText>
          </w:r>
          <w:r>
            <w:fldChar w:fldCharType="separate"/>
          </w:r>
          <w:r>
            <w:t>7</w:t>
          </w:r>
          <w:r>
            <w:fldChar w:fldCharType="end"/>
          </w:r>
          <w:r>
            <w:fldChar w:fldCharType="end"/>
          </w:r>
        </w:p>
        <w:p>
          <w:pPr>
            <w:pStyle w:val="18"/>
            <w:tabs>
              <w:tab w:val="left" w:pos="420"/>
              <w:tab w:val="right" w:leader="dot" w:pos="8630"/>
            </w:tabs>
            <w:rPr>
              <w:kern w:val="2"/>
              <w:sz w:val="21"/>
              <w:szCs w:val="22"/>
              <w:lang w:eastAsia="zh-CN"/>
            </w:rPr>
          </w:pPr>
          <w:r>
            <w:fldChar w:fldCharType="begin"/>
          </w:r>
          <w:r>
            <w:instrText xml:space="preserve"> HYPERLINK \l "_Toc116373918" </w:instrText>
          </w:r>
          <w:r>
            <w:fldChar w:fldCharType="separate"/>
          </w:r>
          <w:r>
            <w:rPr>
              <w:rStyle w:val="24"/>
              <w:lang w:eastAsia="zh-CN"/>
            </w:rPr>
            <w:t>5</w:t>
          </w:r>
          <w:r>
            <w:rPr>
              <w:kern w:val="2"/>
              <w:sz w:val="21"/>
              <w:szCs w:val="22"/>
              <w:lang w:eastAsia="zh-CN"/>
            </w:rPr>
            <w:tab/>
          </w:r>
          <w:r>
            <w:rPr>
              <w:rStyle w:val="24"/>
              <w:lang w:eastAsia="zh-CN"/>
            </w:rPr>
            <w:t>流程稳定性识别</w:t>
          </w:r>
          <w:r>
            <w:tab/>
          </w:r>
          <w:r>
            <w:fldChar w:fldCharType="begin"/>
          </w:r>
          <w:r>
            <w:instrText xml:space="preserve"> PAGEREF _Toc116373918 \h </w:instrText>
          </w:r>
          <w:r>
            <w:fldChar w:fldCharType="separate"/>
          </w:r>
          <w:r>
            <w:t>7</w:t>
          </w:r>
          <w:r>
            <w:fldChar w:fldCharType="end"/>
          </w:r>
          <w:r>
            <w:fldChar w:fldCharType="end"/>
          </w:r>
        </w:p>
        <w:p>
          <w:pPr>
            <w:pStyle w:val="18"/>
            <w:tabs>
              <w:tab w:val="left" w:pos="420"/>
              <w:tab w:val="right" w:leader="dot" w:pos="8630"/>
            </w:tabs>
            <w:rPr>
              <w:kern w:val="2"/>
              <w:sz w:val="21"/>
              <w:szCs w:val="22"/>
              <w:lang w:eastAsia="zh-CN"/>
            </w:rPr>
          </w:pPr>
          <w:r>
            <w:fldChar w:fldCharType="begin"/>
          </w:r>
          <w:r>
            <w:instrText xml:space="preserve"> HYPERLINK \l "_Toc116373919" </w:instrText>
          </w:r>
          <w:r>
            <w:fldChar w:fldCharType="separate"/>
          </w:r>
          <w:r>
            <w:rPr>
              <w:rStyle w:val="24"/>
              <w:lang w:eastAsia="zh-CN"/>
            </w:rPr>
            <w:t>6</w:t>
          </w:r>
          <w:r>
            <w:rPr>
              <w:kern w:val="2"/>
              <w:sz w:val="21"/>
              <w:szCs w:val="22"/>
              <w:lang w:eastAsia="zh-CN"/>
            </w:rPr>
            <w:tab/>
          </w:r>
          <w:r>
            <w:rPr>
              <w:rStyle w:val="24"/>
              <w:lang w:eastAsia="zh-CN"/>
            </w:rPr>
            <w:t>确认意见</w:t>
          </w:r>
          <w:r>
            <w:tab/>
          </w:r>
          <w:r>
            <w:fldChar w:fldCharType="begin"/>
          </w:r>
          <w:r>
            <w:instrText xml:space="preserve"> PAGEREF _Toc116373919 \h </w:instrText>
          </w:r>
          <w:r>
            <w:fldChar w:fldCharType="separate"/>
          </w:r>
          <w:r>
            <w:t>7</w:t>
          </w:r>
          <w:r>
            <w:fldChar w:fldCharType="end"/>
          </w:r>
          <w:r>
            <w:fldChar w:fldCharType="end"/>
          </w:r>
        </w:p>
        <w:p>
          <w:r>
            <w:fldChar w:fldCharType="end"/>
          </w:r>
        </w:p>
      </w:sdtContent>
    </w:sdt>
    <w:p>
      <w:pPr>
        <w:rPr>
          <w:rFonts w:asciiTheme="majorHAnsi" w:hAnsiTheme="majorHAnsi" w:eastAsiaTheme="majorEastAsia" w:cstheme="majorBidi"/>
          <w:b/>
          <w:bCs/>
          <w:color w:val="4F81BD" w:themeColor="accent1"/>
          <w:sz w:val="32"/>
          <w:szCs w:val="32"/>
          <w14:textFill>
            <w14:solidFill>
              <w14:schemeClr w14:val="accent1"/>
            </w14:solidFill>
          </w14:textFill>
        </w:rPr>
      </w:pPr>
      <w:bookmarkStart w:id="0" w:name="总体说明"/>
      <w:r>
        <w:br w:type="page"/>
      </w:r>
    </w:p>
    <w:bookmarkEnd w:id="0"/>
    <w:p>
      <w:pPr>
        <w:pStyle w:val="2"/>
        <w:rPr>
          <w:lang w:eastAsia="zh-CN"/>
        </w:rPr>
      </w:pPr>
      <w:bookmarkStart w:id="1" w:name="_Toc116373912"/>
      <w:r>
        <w:rPr>
          <w:rFonts w:hint="eastAsia"/>
          <w:lang w:eastAsia="zh-CN"/>
        </w:rPr>
        <w:t>流程概览</w:t>
      </w:r>
      <w:bookmarkEnd w:id="1"/>
    </w:p>
    <w:p>
      <w:pPr>
        <w:pStyle w:val="3"/>
        <w:spacing w:before="0" w:after="0"/>
      </w:pPr>
      <w:r>
        <w:rPr>
          <w:rFonts w:hint="eastAsia"/>
          <w:i/>
          <w:color w:val="4F81BD" w:themeColor="accent1"/>
          <w:sz w:val="21"/>
          <w:szCs w:val="21"/>
          <w:lang w:eastAsia="zh-CN"/>
          <w14:textFill>
            <w14:solidFill>
              <w14:schemeClr w14:val="accent1"/>
            </w14:solidFill>
          </w14:textFill>
        </w:rPr>
        <w:t>（</w:t>
      </w:r>
      <w:r>
        <w:rPr>
          <w:i/>
          <w:color w:val="4F81BD" w:themeColor="accent1"/>
          <w:sz w:val="21"/>
          <w:szCs w:val="21"/>
          <w:lang w:eastAsia="zh-CN"/>
          <w14:textFill>
            <w14:solidFill>
              <w14:schemeClr w14:val="accent1"/>
            </w14:solidFill>
          </w14:textFill>
        </w:rPr>
        <w:t>必填项</w:t>
      </w:r>
      <w:r>
        <w:rPr>
          <w:rFonts w:hint="eastAsia"/>
          <w:i/>
          <w:color w:val="4F81BD" w:themeColor="accent1"/>
          <w:sz w:val="21"/>
          <w:szCs w:val="21"/>
          <w:lang w:eastAsia="zh-CN"/>
          <w14:textFill>
            <w14:solidFill>
              <w14:schemeClr w14:val="accent1"/>
            </w14:solidFill>
          </w14:textFill>
        </w:rPr>
        <w:t>）</w:t>
      </w:r>
    </w:p>
    <w:p>
      <w:pPr>
        <w:pStyle w:val="3"/>
        <w:spacing w:before="0" w:after="0"/>
        <w:rPr>
          <w:i/>
          <w:color w:val="4F81BD" w:themeColor="accent1"/>
          <w:sz w:val="21"/>
          <w:szCs w:val="21"/>
          <w:lang w:eastAsia="zh-CN"/>
          <w14:textFill>
            <w14:solidFill>
              <w14:schemeClr w14:val="accent1"/>
            </w14:solidFill>
          </w14:textFill>
        </w:rPr>
      </w:pPr>
      <w:r>
        <w:rPr>
          <w:rFonts w:hint="eastAsia"/>
          <w:i/>
          <w:color w:val="4F81BD" w:themeColor="accent1"/>
          <w:sz w:val="21"/>
          <w:szCs w:val="21"/>
          <w:lang w:eastAsia="zh-CN"/>
          <w14:textFill>
            <w14:solidFill>
              <w14:schemeClr w14:val="accent1"/>
            </w14:solidFill>
          </w14:textFill>
        </w:rPr>
        <w:t>/</w:t>
      </w:r>
      <w:r>
        <w:rPr>
          <w:i/>
          <w:color w:val="4F81BD" w:themeColor="accent1"/>
          <w:sz w:val="21"/>
          <w:szCs w:val="21"/>
          <w:lang w:eastAsia="zh-CN"/>
          <w14:textFill>
            <w14:solidFill>
              <w14:schemeClr w14:val="accent1"/>
            </w14:solidFill>
          </w14:textFill>
        </w:rPr>
        <w:t>/说明流程要求和属性</w:t>
      </w:r>
    </w:p>
    <w:tbl>
      <w:tblPr>
        <w:tblStyle w:val="28"/>
        <w:tblW w:w="86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8"/>
        <w:gridCol w:w="1526"/>
        <w:gridCol w:w="64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8" w:type="dxa"/>
            <w:shd w:val="clear" w:color="auto" w:fill="548DD4" w:themeFill="text2" w:themeFillTint="99"/>
          </w:tcPr>
          <w:p>
            <w:pPr>
              <w:pStyle w:val="3"/>
              <w:spacing w:before="0" w:after="0"/>
              <w:jc w:val="center"/>
              <w:rPr>
                <w:sz w:val="21"/>
                <w:szCs w:val="21"/>
              </w:rPr>
            </w:pPr>
            <w:r>
              <w:rPr>
                <w:sz w:val="21"/>
                <w:szCs w:val="21"/>
              </w:rPr>
              <w:t>序号</w:t>
            </w:r>
          </w:p>
        </w:tc>
        <w:tc>
          <w:tcPr>
            <w:tcW w:w="1526" w:type="dxa"/>
            <w:shd w:val="clear" w:color="auto" w:fill="548DD4" w:themeFill="text2" w:themeFillTint="99"/>
          </w:tcPr>
          <w:p>
            <w:pPr>
              <w:pStyle w:val="3"/>
              <w:spacing w:before="0" w:after="0"/>
              <w:jc w:val="center"/>
              <w:rPr>
                <w:sz w:val="21"/>
                <w:szCs w:val="21"/>
              </w:rPr>
            </w:pPr>
            <w:r>
              <w:rPr>
                <w:rFonts w:hint="eastAsia"/>
                <w:sz w:val="21"/>
                <w:szCs w:val="21"/>
                <w:lang w:eastAsia="zh-CN"/>
              </w:rPr>
              <w:t>项目</w:t>
            </w:r>
            <w:r>
              <w:rPr>
                <w:sz w:val="21"/>
                <w:szCs w:val="21"/>
              </w:rPr>
              <w:t>名</w:t>
            </w:r>
          </w:p>
        </w:tc>
        <w:tc>
          <w:tcPr>
            <w:tcW w:w="6436" w:type="dxa"/>
            <w:shd w:val="clear" w:color="auto" w:fill="548DD4" w:themeFill="text2" w:themeFillTint="99"/>
          </w:tcPr>
          <w:p>
            <w:pPr>
              <w:pStyle w:val="3"/>
              <w:spacing w:before="0" w:after="0"/>
              <w:jc w:val="center"/>
              <w:rPr>
                <w:sz w:val="21"/>
                <w:szCs w:val="21"/>
              </w:rPr>
            </w:pPr>
            <w:r>
              <w:rPr>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8" w:type="dxa"/>
          </w:tcPr>
          <w:p>
            <w:pPr>
              <w:pStyle w:val="3"/>
              <w:numPr>
                <w:ilvl w:val="0"/>
                <w:numId w:val="2"/>
              </w:numPr>
              <w:spacing w:before="0" w:after="0"/>
              <w:jc w:val="center"/>
              <w:rPr>
                <w:sz w:val="21"/>
                <w:szCs w:val="21"/>
                <w:lang w:eastAsia="zh-CN"/>
              </w:rPr>
            </w:pPr>
          </w:p>
        </w:tc>
        <w:tc>
          <w:tcPr>
            <w:tcW w:w="1526" w:type="dxa"/>
          </w:tcPr>
          <w:p>
            <w:pPr>
              <w:pStyle w:val="3"/>
              <w:spacing w:before="0" w:after="0"/>
              <w:rPr>
                <w:sz w:val="21"/>
                <w:szCs w:val="21"/>
              </w:rPr>
            </w:pPr>
            <w:r>
              <w:rPr>
                <w:sz w:val="21"/>
                <w:szCs w:val="21"/>
              </w:rPr>
              <w:t>流程描述</w:t>
            </w:r>
          </w:p>
        </w:tc>
        <w:tc>
          <w:tcPr>
            <w:tcW w:w="6436" w:type="dxa"/>
          </w:tcPr>
          <w:p>
            <w:pPr>
              <w:pStyle w:val="3"/>
              <w:spacing w:before="0" w:after="0"/>
              <w:rPr>
                <w:sz w:val="21"/>
                <w:szCs w:val="21"/>
              </w:rPr>
            </w:pPr>
            <w:r>
              <w:rPr>
                <w:rFonts w:hint="eastAsia" w:ascii="宋体" w:hAnsi="宋体" w:eastAsia="宋体" w:cs="宋体"/>
                <w:color w:val="000000"/>
                <w:lang w:val="en-US" w:eastAsia="zh-CN"/>
              </w:rPr>
              <w:t>读取邮箱当日邮件信息，筛选出符合条件的邮件附件，并进行数据整理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8" w:type="dxa"/>
          </w:tcPr>
          <w:p>
            <w:pPr>
              <w:pStyle w:val="3"/>
              <w:numPr>
                <w:ilvl w:val="0"/>
                <w:numId w:val="2"/>
              </w:numPr>
              <w:spacing w:before="0" w:after="0"/>
              <w:jc w:val="center"/>
              <w:rPr>
                <w:sz w:val="21"/>
                <w:szCs w:val="21"/>
                <w:lang w:eastAsia="zh-CN"/>
              </w:rPr>
            </w:pPr>
          </w:p>
        </w:tc>
        <w:tc>
          <w:tcPr>
            <w:tcW w:w="1526" w:type="dxa"/>
          </w:tcPr>
          <w:p>
            <w:pPr>
              <w:pStyle w:val="3"/>
              <w:spacing w:before="0" w:after="0"/>
              <w:rPr>
                <w:sz w:val="21"/>
                <w:szCs w:val="21"/>
              </w:rPr>
            </w:pPr>
            <w:r>
              <w:rPr>
                <w:sz w:val="21"/>
                <w:szCs w:val="21"/>
              </w:rPr>
              <w:t>性能要求</w:t>
            </w:r>
          </w:p>
        </w:tc>
        <w:tc>
          <w:tcPr>
            <w:tcW w:w="6436" w:type="dxa"/>
          </w:tcPr>
          <w:p>
            <w:pPr>
              <w:pStyle w:val="3"/>
              <w:spacing w:before="0" w:after="0"/>
              <w:rPr>
                <w:rFonts w:hint="eastAsia" w:eastAsiaTheme="minorEastAsia"/>
                <w:sz w:val="21"/>
                <w:szCs w:val="21"/>
                <w:lang w:val="en-US" w:eastAsia="zh-CN"/>
              </w:rPr>
            </w:pPr>
            <w:r>
              <w:rPr>
                <w:rFonts w:hint="eastAsia"/>
                <w:sz w:val="21"/>
                <w:szCs w:val="21"/>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8" w:type="dxa"/>
          </w:tcPr>
          <w:p>
            <w:pPr>
              <w:pStyle w:val="3"/>
              <w:numPr>
                <w:ilvl w:val="0"/>
                <w:numId w:val="2"/>
              </w:numPr>
              <w:spacing w:before="0" w:after="0"/>
              <w:jc w:val="center"/>
              <w:rPr>
                <w:sz w:val="21"/>
                <w:szCs w:val="21"/>
                <w:lang w:eastAsia="zh-CN"/>
              </w:rPr>
            </w:pPr>
          </w:p>
        </w:tc>
        <w:tc>
          <w:tcPr>
            <w:tcW w:w="1526" w:type="dxa"/>
          </w:tcPr>
          <w:p>
            <w:pPr>
              <w:pStyle w:val="3"/>
              <w:spacing w:before="0" w:after="0"/>
              <w:rPr>
                <w:sz w:val="21"/>
                <w:szCs w:val="21"/>
              </w:rPr>
            </w:pPr>
            <w:r>
              <w:rPr>
                <w:sz w:val="21"/>
                <w:szCs w:val="21"/>
              </w:rPr>
              <w:t>时间周期要求</w:t>
            </w:r>
          </w:p>
        </w:tc>
        <w:tc>
          <w:tcPr>
            <w:tcW w:w="6436" w:type="dxa"/>
          </w:tcPr>
          <w:p>
            <w:pPr>
              <w:pStyle w:val="3"/>
              <w:spacing w:before="0" w:after="0"/>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8" w:type="dxa"/>
          </w:tcPr>
          <w:p>
            <w:pPr>
              <w:pStyle w:val="3"/>
              <w:numPr>
                <w:ilvl w:val="0"/>
                <w:numId w:val="2"/>
              </w:numPr>
              <w:spacing w:before="0" w:after="0"/>
              <w:jc w:val="center"/>
              <w:rPr>
                <w:sz w:val="21"/>
                <w:szCs w:val="21"/>
                <w:lang w:eastAsia="zh-CN"/>
              </w:rPr>
            </w:pPr>
          </w:p>
        </w:tc>
        <w:tc>
          <w:tcPr>
            <w:tcW w:w="1526" w:type="dxa"/>
          </w:tcPr>
          <w:p>
            <w:pPr>
              <w:pStyle w:val="3"/>
              <w:spacing w:before="0" w:after="0"/>
              <w:rPr>
                <w:sz w:val="21"/>
                <w:szCs w:val="21"/>
              </w:rPr>
            </w:pPr>
            <w:r>
              <w:rPr>
                <w:sz w:val="21"/>
                <w:szCs w:val="21"/>
              </w:rPr>
              <w:t>锁屏要求</w:t>
            </w:r>
          </w:p>
        </w:tc>
        <w:tc>
          <w:tcPr>
            <w:tcW w:w="6436" w:type="dxa"/>
          </w:tcPr>
          <w:p>
            <w:pPr>
              <w:pStyle w:val="3"/>
              <w:spacing w:before="0" w:after="0"/>
              <w:rPr>
                <w:rFonts w:hint="eastAsia" w:eastAsiaTheme="minorEastAsia"/>
                <w:sz w:val="21"/>
                <w:szCs w:val="21"/>
                <w:lang w:val="en-US" w:eastAsia="zh-CN"/>
              </w:rPr>
            </w:pPr>
            <w:r>
              <w:rPr>
                <w:rFonts w:hint="eastAsia"/>
                <w:sz w:val="21"/>
                <w:szCs w:val="21"/>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8" w:type="dxa"/>
          </w:tcPr>
          <w:p>
            <w:pPr>
              <w:pStyle w:val="3"/>
              <w:numPr>
                <w:ilvl w:val="0"/>
                <w:numId w:val="2"/>
              </w:numPr>
              <w:spacing w:before="0" w:after="0"/>
              <w:jc w:val="center"/>
              <w:rPr>
                <w:sz w:val="21"/>
                <w:szCs w:val="21"/>
                <w:lang w:eastAsia="zh-CN"/>
              </w:rPr>
            </w:pPr>
          </w:p>
        </w:tc>
        <w:tc>
          <w:tcPr>
            <w:tcW w:w="1526" w:type="dxa"/>
          </w:tcPr>
          <w:p>
            <w:pPr>
              <w:pStyle w:val="3"/>
              <w:spacing w:before="0" w:after="0"/>
              <w:rPr>
                <w:sz w:val="21"/>
                <w:szCs w:val="21"/>
              </w:rPr>
            </w:pPr>
            <w:r>
              <w:rPr>
                <w:sz w:val="21"/>
                <w:szCs w:val="21"/>
              </w:rPr>
              <w:t>日志要求</w:t>
            </w:r>
          </w:p>
        </w:tc>
        <w:tc>
          <w:tcPr>
            <w:tcW w:w="6436" w:type="dxa"/>
          </w:tcPr>
          <w:p>
            <w:pPr>
              <w:pStyle w:val="3"/>
              <w:spacing w:before="0" w:after="0"/>
              <w:rPr>
                <w:rFonts w:hint="eastAsia" w:eastAsiaTheme="minorEastAsia"/>
                <w:sz w:val="21"/>
                <w:szCs w:val="21"/>
                <w:lang w:val="en-US" w:eastAsia="zh-CN"/>
              </w:rPr>
            </w:pPr>
            <w:r>
              <w:rPr>
                <w:rFonts w:hint="eastAsia"/>
                <w:sz w:val="21"/>
                <w:szCs w:val="21"/>
                <w:lang w:val="en-US" w:eastAsia="zh-CN"/>
              </w:rPr>
              <w:t>保留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8" w:type="dxa"/>
          </w:tcPr>
          <w:p>
            <w:pPr>
              <w:pStyle w:val="3"/>
              <w:numPr>
                <w:ilvl w:val="0"/>
                <w:numId w:val="2"/>
              </w:numPr>
              <w:spacing w:before="0" w:after="0"/>
              <w:jc w:val="center"/>
              <w:rPr>
                <w:sz w:val="21"/>
                <w:szCs w:val="21"/>
                <w:lang w:eastAsia="zh-CN"/>
              </w:rPr>
            </w:pPr>
          </w:p>
        </w:tc>
        <w:tc>
          <w:tcPr>
            <w:tcW w:w="1526" w:type="dxa"/>
          </w:tcPr>
          <w:p>
            <w:pPr>
              <w:pStyle w:val="3"/>
              <w:spacing w:before="0" w:after="0"/>
              <w:rPr>
                <w:sz w:val="21"/>
                <w:szCs w:val="21"/>
              </w:rPr>
            </w:pPr>
            <w:r>
              <w:rPr>
                <w:sz w:val="21"/>
                <w:szCs w:val="21"/>
              </w:rPr>
              <w:t>录屏要求</w:t>
            </w:r>
          </w:p>
        </w:tc>
        <w:tc>
          <w:tcPr>
            <w:tcW w:w="6436" w:type="dxa"/>
          </w:tcPr>
          <w:p>
            <w:pPr>
              <w:pStyle w:val="3"/>
              <w:spacing w:before="0" w:after="0"/>
              <w:rPr>
                <w:rFonts w:hint="eastAsia" w:eastAsiaTheme="minorEastAsia"/>
                <w:sz w:val="21"/>
                <w:szCs w:val="21"/>
                <w:lang w:val="en-US" w:eastAsia="zh-CN"/>
              </w:rPr>
            </w:pPr>
            <w:r>
              <w:rPr>
                <w:rFonts w:hint="eastAsia"/>
                <w:sz w:val="21"/>
                <w:szCs w:val="21"/>
                <w:lang w:val="en-US" w:eastAsia="zh-CN"/>
              </w:rPr>
              <w:t>保留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8" w:type="dxa"/>
          </w:tcPr>
          <w:p>
            <w:pPr>
              <w:pStyle w:val="3"/>
              <w:numPr>
                <w:ilvl w:val="0"/>
                <w:numId w:val="2"/>
              </w:numPr>
              <w:spacing w:before="0" w:after="0"/>
              <w:jc w:val="center"/>
              <w:rPr>
                <w:sz w:val="21"/>
                <w:szCs w:val="21"/>
                <w:lang w:eastAsia="zh-CN"/>
              </w:rPr>
            </w:pPr>
          </w:p>
        </w:tc>
        <w:tc>
          <w:tcPr>
            <w:tcW w:w="1526" w:type="dxa"/>
          </w:tcPr>
          <w:p>
            <w:pPr>
              <w:pStyle w:val="3"/>
              <w:spacing w:before="0" w:after="0"/>
              <w:rPr>
                <w:sz w:val="21"/>
                <w:szCs w:val="21"/>
              </w:rPr>
            </w:pPr>
            <w:r>
              <w:rPr>
                <w:sz w:val="21"/>
                <w:szCs w:val="21"/>
              </w:rPr>
              <w:t>涉及系统</w:t>
            </w:r>
          </w:p>
        </w:tc>
        <w:tc>
          <w:tcPr>
            <w:tcW w:w="6436" w:type="dxa"/>
          </w:tcPr>
          <w:p>
            <w:pPr>
              <w:pStyle w:val="3"/>
              <w:spacing w:before="0" w:after="0"/>
              <w:rPr>
                <w:sz w:val="21"/>
                <w:szCs w:val="21"/>
                <w:lang w:val="en-US" w:eastAsia="zh-CN"/>
              </w:rPr>
            </w:pPr>
            <w:r>
              <w:rPr>
                <w:rFonts w:hint="eastAsia"/>
                <w:sz w:val="21"/>
                <w:szCs w:val="21"/>
                <w:lang w:val="en-US" w:eastAsia="zh-CN"/>
              </w:rPr>
              <w:t>Foxmail邮箱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8" w:type="dxa"/>
          </w:tcPr>
          <w:p>
            <w:pPr>
              <w:pStyle w:val="3"/>
              <w:numPr>
                <w:ilvl w:val="0"/>
                <w:numId w:val="2"/>
              </w:numPr>
              <w:spacing w:before="0" w:after="0"/>
              <w:jc w:val="center"/>
              <w:rPr>
                <w:sz w:val="21"/>
                <w:szCs w:val="21"/>
                <w:lang w:eastAsia="zh-CN"/>
              </w:rPr>
            </w:pPr>
          </w:p>
        </w:tc>
        <w:tc>
          <w:tcPr>
            <w:tcW w:w="1526" w:type="dxa"/>
          </w:tcPr>
          <w:p>
            <w:pPr>
              <w:pStyle w:val="3"/>
              <w:spacing w:before="0" w:after="0"/>
              <w:rPr>
                <w:sz w:val="21"/>
                <w:szCs w:val="21"/>
              </w:rPr>
            </w:pPr>
            <w:r>
              <w:rPr>
                <w:sz w:val="21"/>
                <w:szCs w:val="21"/>
              </w:rPr>
              <w:t>涉及软件</w:t>
            </w:r>
          </w:p>
        </w:tc>
        <w:tc>
          <w:tcPr>
            <w:tcW w:w="6436" w:type="dxa"/>
          </w:tcPr>
          <w:p>
            <w:pPr>
              <w:pStyle w:val="3"/>
              <w:spacing w:before="0" w:after="0"/>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8" w:type="dxa"/>
          </w:tcPr>
          <w:p>
            <w:pPr>
              <w:pStyle w:val="3"/>
              <w:numPr>
                <w:ilvl w:val="0"/>
                <w:numId w:val="2"/>
              </w:numPr>
              <w:spacing w:before="0" w:after="0"/>
              <w:jc w:val="center"/>
              <w:rPr>
                <w:sz w:val="21"/>
                <w:szCs w:val="21"/>
                <w:lang w:eastAsia="zh-CN"/>
              </w:rPr>
            </w:pPr>
          </w:p>
        </w:tc>
        <w:tc>
          <w:tcPr>
            <w:tcW w:w="1526" w:type="dxa"/>
          </w:tcPr>
          <w:p>
            <w:pPr>
              <w:pStyle w:val="3"/>
              <w:spacing w:before="0" w:after="0"/>
              <w:rPr>
                <w:sz w:val="21"/>
                <w:szCs w:val="21"/>
              </w:rPr>
            </w:pPr>
            <w:r>
              <w:rPr>
                <w:sz w:val="21"/>
                <w:szCs w:val="21"/>
              </w:rPr>
              <w:t>流程所属者</w:t>
            </w:r>
          </w:p>
        </w:tc>
        <w:tc>
          <w:tcPr>
            <w:tcW w:w="6436" w:type="dxa"/>
          </w:tcPr>
          <w:p>
            <w:pPr>
              <w:pStyle w:val="3"/>
              <w:spacing w:before="0" w:after="0"/>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8" w:type="dxa"/>
          </w:tcPr>
          <w:p>
            <w:pPr>
              <w:pStyle w:val="3"/>
              <w:numPr>
                <w:ilvl w:val="0"/>
                <w:numId w:val="2"/>
              </w:numPr>
              <w:spacing w:before="0" w:after="0"/>
              <w:jc w:val="center"/>
              <w:rPr>
                <w:sz w:val="21"/>
                <w:szCs w:val="21"/>
                <w:lang w:eastAsia="zh-CN"/>
              </w:rPr>
            </w:pPr>
          </w:p>
        </w:tc>
        <w:tc>
          <w:tcPr>
            <w:tcW w:w="1526" w:type="dxa"/>
          </w:tcPr>
          <w:p>
            <w:pPr>
              <w:pStyle w:val="3"/>
              <w:spacing w:before="0" w:after="0"/>
              <w:rPr>
                <w:sz w:val="21"/>
                <w:szCs w:val="21"/>
              </w:rPr>
            </w:pPr>
            <w:r>
              <w:rPr>
                <w:sz w:val="21"/>
                <w:szCs w:val="21"/>
              </w:rPr>
              <w:t>其他要求</w:t>
            </w:r>
          </w:p>
        </w:tc>
        <w:tc>
          <w:tcPr>
            <w:tcW w:w="6436" w:type="dxa"/>
          </w:tcPr>
          <w:p>
            <w:pPr>
              <w:pStyle w:val="3"/>
              <w:spacing w:before="0" w:after="0"/>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8" w:type="dxa"/>
          </w:tcPr>
          <w:p>
            <w:pPr>
              <w:pStyle w:val="3"/>
              <w:numPr>
                <w:ilvl w:val="0"/>
                <w:numId w:val="2"/>
              </w:numPr>
              <w:spacing w:before="0" w:after="0"/>
              <w:jc w:val="center"/>
              <w:rPr>
                <w:sz w:val="21"/>
                <w:szCs w:val="21"/>
                <w:lang w:eastAsia="zh-CN"/>
              </w:rPr>
            </w:pPr>
          </w:p>
        </w:tc>
        <w:tc>
          <w:tcPr>
            <w:tcW w:w="1526" w:type="dxa"/>
          </w:tcPr>
          <w:p>
            <w:pPr>
              <w:pStyle w:val="3"/>
              <w:spacing w:before="0" w:after="0"/>
              <w:rPr>
                <w:sz w:val="21"/>
                <w:szCs w:val="21"/>
              </w:rPr>
            </w:pPr>
            <w:r>
              <w:rPr>
                <w:sz w:val="21"/>
                <w:szCs w:val="21"/>
              </w:rPr>
              <w:t>运行消息通知</w:t>
            </w:r>
          </w:p>
        </w:tc>
        <w:tc>
          <w:tcPr>
            <w:tcW w:w="6436" w:type="dxa"/>
          </w:tcPr>
          <w:p>
            <w:pPr>
              <w:pStyle w:val="3"/>
              <w:spacing w:before="0" w:after="0"/>
              <w:rPr>
                <w:sz w:val="21"/>
                <w:szCs w:val="21"/>
                <w:lang w:eastAsia="zh-CN"/>
              </w:rPr>
            </w:pPr>
            <w:r>
              <w:rPr>
                <w:sz w:val="21"/>
                <w:szCs w:val="21"/>
                <w:lang w:eastAsia="zh-CN"/>
              </w:rPr>
              <w:t>钉钉或邮件等方式确定格式和联系人</w:t>
            </w:r>
          </w:p>
        </w:tc>
      </w:tr>
    </w:tbl>
    <w:p>
      <w:pPr>
        <w:rPr>
          <w:lang w:eastAsia="zh-CN"/>
        </w:rPr>
      </w:pPr>
    </w:p>
    <w:p>
      <w:pPr>
        <w:spacing w:after="0"/>
        <w:rPr>
          <w:lang w:eastAsia="zh-CN"/>
        </w:rPr>
      </w:pPr>
      <w:r>
        <w:rPr>
          <w:lang w:eastAsia="zh-CN"/>
        </w:rPr>
        <w:br w:type="page"/>
      </w:r>
    </w:p>
    <w:p>
      <w:pPr>
        <w:pStyle w:val="2"/>
        <w:rPr>
          <w:lang w:eastAsia="zh-CN"/>
        </w:rPr>
      </w:pPr>
      <w:bookmarkStart w:id="2" w:name="_Toc116373913"/>
      <w:r>
        <w:rPr>
          <w:rFonts w:hint="eastAsia"/>
          <w:lang w:eastAsia="zh-CN"/>
        </w:rPr>
        <w:t>业务流程</w:t>
      </w:r>
      <w:bookmarkEnd w:id="2"/>
    </w:p>
    <w:p>
      <w:pPr>
        <w:pStyle w:val="4"/>
        <w:rPr>
          <w:lang w:eastAsia="zh-CN"/>
        </w:rPr>
      </w:pPr>
      <w:bookmarkStart w:id="3" w:name="_Toc116373914"/>
      <w:r>
        <w:rPr>
          <w:rFonts w:hint="eastAsia"/>
          <w:lang w:eastAsia="zh-CN"/>
        </w:rPr>
        <w:t>业务流程图</w:t>
      </w:r>
      <w:bookmarkEnd w:id="3"/>
    </w:p>
    <w:p>
      <w:pPr>
        <w:rPr>
          <w:lang w:eastAsia="zh-CN"/>
        </w:rPr>
      </w:pPr>
      <w:r>
        <w:rPr>
          <w:lang w:eastAsia="zh-CN"/>
        </w:rPr>
        <w:drawing>
          <wp:inline distT="0" distB="0" distL="0" distR="0">
            <wp:extent cx="4097020" cy="53911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097020" cy="5391150"/>
                    </a:xfrm>
                    <a:prstGeom prst="rect">
                      <a:avLst/>
                    </a:prstGeom>
                    <a:noFill/>
                    <a:ln>
                      <a:noFill/>
                    </a:ln>
                  </pic:spPr>
                </pic:pic>
              </a:graphicData>
            </a:graphic>
          </wp:inline>
        </w:drawing>
      </w: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pStyle w:val="4"/>
        <w:rPr>
          <w:lang w:eastAsia="zh-CN"/>
        </w:rPr>
      </w:pPr>
      <w:bookmarkStart w:id="4" w:name="_Toc116373915"/>
      <w:r>
        <w:rPr>
          <w:rFonts w:hint="eastAsia"/>
          <w:lang w:eastAsia="zh-CN"/>
        </w:rPr>
        <w:t>业务流程描述</w:t>
      </w:r>
      <w:bookmarkEnd w:id="4"/>
    </w:p>
    <w:p>
      <w:pPr>
        <w:pStyle w:val="3"/>
        <w:spacing w:before="0" w:after="0"/>
        <w:rPr>
          <w:lang w:eastAsia="zh-CN"/>
        </w:rPr>
      </w:pPr>
      <w:r>
        <w:rPr>
          <w:rFonts w:hint="eastAsia"/>
          <w:i/>
          <w:color w:val="4F81BD" w:themeColor="accent1"/>
          <w:sz w:val="21"/>
          <w:szCs w:val="21"/>
          <w:lang w:eastAsia="zh-CN"/>
          <w14:textFill>
            <w14:solidFill>
              <w14:schemeClr w14:val="accent1"/>
            </w14:solidFill>
          </w14:textFill>
        </w:rPr>
        <w:t>（</w:t>
      </w:r>
      <w:r>
        <w:rPr>
          <w:i/>
          <w:color w:val="4F81BD" w:themeColor="accent1"/>
          <w:sz w:val="21"/>
          <w:szCs w:val="21"/>
          <w:lang w:eastAsia="zh-CN"/>
          <w14:textFill>
            <w14:solidFill>
              <w14:schemeClr w14:val="accent1"/>
            </w14:solidFill>
          </w14:textFill>
        </w:rPr>
        <w:t>必填项</w:t>
      </w:r>
      <w:r>
        <w:rPr>
          <w:rFonts w:hint="eastAsia"/>
          <w:i/>
          <w:color w:val="4F81BD" w:themeColor="accent1"/>
          <w:sz w:val="21"/>
          <w:szCs w:val="21"/>
          <w:lang w:eastAsia="zh-CN"/>
          <w14:textFill>
            <w14:solidFill>
              <w14:schemeClr w14:val="accent1"/>
            </w14:solidFill>
          </w14:textFill>
        </w:rPr>
        <w:t>，简要说明流程场景，业务流程图做描述补充）</w:t>
      </w:r>
    </w:p>
    <w:p>
      <w:pPr>
        <w:rPr>
          <w:lang w:eastAsia="zh-CN"/>
        </w:rPr>
      </w:pPr>
    </w:p>
    <w:p>
      <w:pPr>
        <w:numPr>
          <w:ilvl w:val="0"/>
          <w:numId w:val="0"/>
        </w:numPr>
        <w:rPr>
          <w:rFonts w:hint="eastAsia"/>
          <w:lang w:val="en-US" w:eastAsia="zh-CN"/>
        </w:rPr>
      </w:pPr>
    </w:p>
    <w:p>
      <w:pPr>
        <w:numPr>
          <w:ilvl w:val="0"/>
          <w:numId w:val="3"/>
        </w:numPr>
        <w:ind w:left="0" w:leftChars="0" w:firstLine="425" w:firstLineChars="0"/>
        <w:rPr>
          <w:rFonts w:hint="eastAsia"/>
          <w:lang w:val="en-US" w:eastAsia="zh-CN"/>
        </w:rPr>
      </w:pPr>
      <w:r>
        <w:rPr>
          <w:rFonts w:hint="eastAsia"/>
          <w:lang w:val="en-US" w:eastAsia="zh-CN"/>
        </w:rPr>
        <w:t>连接邮箱服务器，</w:t>
      </w:r>
      <w:ins w:id="0" w:author="user" w:date="2023-02-21T14:37:33Z">
        <w:r>
          <w:rPr>
            <w:rFonts w:hint="eastAsia"/>
            <w:lang w:val="en-US" w:eastAsia="zh-CN"/>
          </w:rPr>
          <w:t>点击</w:t>
        </w:r>
      </w:ins>
      <w:ins w:id="1" w:author="user" w:date="2023-02-21T14:37:34Z">
        <w:r>
          <w:rPr>
            <w:rFonts w:hint="eastAsia"/>
            <w:lang w:val="en-US" w:eastAsia="zh-CN"/>
          </w:rPr>
          <w:t>收取</w:t>
        </w:r>
      </w:ins>
      <w:ins w:id="2" w:author="user" w:date="2023-02-21T14:37:36Z">
        <w:r>
          <w:rPr>
            <w:rFonts w:hint="eastAsia"/>
            <w:lang w:val="en-US" w:eastAsia="zh-CN"/>
          </w:rPr>
          <w:t>最新</w:t>
        </w:r>
      </w:ins>
      <w:ins w:id="3" w:author="user" w:date="2023-02-21T14:37:39Z">
        <w:r>
          <w:rPr>
            <w:rFonts w:hint="eastAsia"/>
            <w:lang w:val="en-US" w:eastAsia="zh-CN"/>
          </w:rPr>
          <w:t>邮件</w:t>
        </w:r>
      </w:ins>
      <w:ins w:id="4" w:author="user" w:date="2023-02-21T14:37:40Z">
        <w:r>
          <w:rPr>
            <w:rFonts w:hint="eastAsia"/>
            <w:lang w:val="en-US" w:eastAsia="zh-CN"/>
          </w:rPr>
          <w:t>，</w:t>
        </w:r>
      </w:ins>
      <w:r>
        <w:rPr>
          <w:rFonts w:hint="eastAsia"/>
          <w:lang w:val="en-US" w:eastAsia="zh-CN"/>
        </w:rPr>
        <w:t>读取收件箱列表信息</w:t>
      </w:r>
    </w:p>
    <w:p>
      <w:pPr>
        <w:numPr>
          <w:ilvl w:val="0"/>
          <w:numId w:val="3"/>
        </w:numPr>
        <w:ind w:left="0" w:leftChars="0" w:firstLine="425" w:firstLineChars="0"/>
        <w:rPr>
          <w:rFonts w:hint="eastAsia"/>
          <w:lang w:val="en-US" w:eastAsia="zh-CN"/>
        </w:rPr>
      </w:pPr>
      <w:r>
        <w:rPr>
          <w:rFonts w:hint="eastAsia"/>
          <w:lang w:val="en-US" w:eastAsia="zh-CN"/>
        </w:rPr>
        <w:t>筛选接收日期为当天，发件人为</w:t>
      </w:r>
      <w:r>
        <w:rPr>
          <w:rFonts w:hint="default"/>
          <w:lang w:val="en-US" w:eastAsia="zh-CN"/>
        </w:rPr>
        <w:t>””</w:t>
      </w:r>
      <w:r>
        <w:rPr>
          <w:rFonts w:hint="eastAsia"/>
          <w:lang w:val="en-US" w:eastAsia="zh-CN"/>
        </w:rPr>
        <w:t>的邮件信息并下载附件到</w:t>
      </w:r>
      <w:ins w:id="5" w:author="user" w:date="2023-02-21T14:38:06Z">
        <w:r>
          <w:rPr>
            <w:rFonts w:hint="eastAsia"/>
            <w:lang w:val="en-US" w:eastAsia="zh-CN"/>
          </w:rPr>
          <w:t>到桌面</w:t>
        </w:r>
      </w:ins>
      <w:ins w:id="6" w:author="user" w:date="2023-02-21T14:38:06Z">
        <w:r>
          <w:rPr>
            <w:rFonts w:hint="default"/>
            <w:lang w:val="en-US" w:eastAsia="zh-CN"/>
          </w:rPr>
          <w:t>”</w:t>
        </w:r>
      </w:ins>
      <w:ins w:id="7" w:author="user" w:date="2023-02-21T14:38:06Z">
        <w:r>
          <w:rPr>
            <w:rFonts w:hint="eastAsia"/>
            <w:lang w:val="en-US" w:eastAsia="zh-CN"/>
          </w:rPr>
          <w:t>股票+八位日期</w:t>
        </w:r>
      </w:ins>
      <w:ins w:id="8" w:author="user" w:date="2023-02-21T14:38:06Z">
        <w:r>
          <w:rPr>
            <w:rFonts w:hint="default"/>
            <w:lang w:val="en-US" w:eastAsia="zh-CN"/>
          </w:rPr>
          <w:t>”</w:t>
        </w:r>
      </w:ins>
      <w:ins w:id="9" w:author="user" w:date="2023-02-21T14:38:06Z">
        <w:r>
          <w:rPr>
            <w:rFonts w:hint="eastAsia"/>
            <w:lang w:val="en-US" w:eastAsia="zh-CN"/>
          </w:rPr>
          <w:t>文件夹</w:t>
        </w:r>
      </w:ins>
    </w:p>
    <w:p>
      <w:pPr>
        <w:numPr>
          <w:ilvl w:val="0"/>
          <w:numId w:val="3"/>
        </w:numPr>
        <w:ind w:left="0" w:leftChars="0" w:firstLine="425" w:firstLineChars="0"/>
        <w:rPr>
          <w:rFonts w:hint="eastAsia"/>
          <w:lang w:val="en-US" w:eastAsia="zh-CN"/>
        </w:rPr>
      </w:pPr>
      <w:r>
        <w:rPr>
          <w:rFonts w:hint="eastAsia"/>
          <w:lang w:val="en-US" w:eastAsia="zh-CN"/>
        </w:rPr>
        <w:t>附件进行数据处理并汇总</w:t>
      </w:r>
    </w:p>
    <w:p>
      <w:pPr>
        <w:numPr>
          <w:ilvl w:val="0"/>
          <w:numId w:val="0"/>
        </w:numPr>
        <w:rPr>
          <w:rFonts w:hint="eastAsia"/>
          <w:lang w:val="en-US" w:eastAsia="zh-CN"/>
        </w:rPr>
      </w:pPr>
      <w:r>
        <w:rPr>
          <w:rFonts w:hint="eastAsia"/>
          <w:lang w:val="en-US" w:eastAsia="zh-CN"/>
        </w:rPr>
        <w:t>包含</w:t>
      </w:r>
      <w:r>
        <w:rPr>
          <w:rFonts w:hint="default"/>
          <w:lang w:val="en-US" w:eastAsia="zh-CN"/>
        </w:rPr>
        <w:t>”</w:t>
      </w:r>
      <w:r>
        <w:rPr>
          <w:rFonts w:hint="eastAsia"/>
          <w:lang w:val="en-US" w:eastAsia="zh-CN"/>
        </w:rPr>
        <w:t>步骤7</w:t>
      </w:r>
      <w:r>
        <w:rPr>
          <w:rFonts w:hint="default"/>
          <w:lang w:val="en-US" w:eastAsia="zh-CN"/>
        </w:rPr>
        <w:t>”</w:t>
      </w:r>
      <w:r>
        <w:rPr>
          <w:rFonts w:hint="eastAsia"/>
          <w:lang w:val="en-US" w:eastAsia="zh-CN"/>
        </w:rPr>
        <w:t>的文件：</w:t>
      </w:r>
    </w:p>
    <w:p>
      <w:pPr>
        <w:numPr>
          <w:ilvl w:val="0"/>
          <w:numId w:val="4"/>
        </w:numPr>
        <w:ind w:left="1265" w:leftChars="0" w:hanging="425" w:firstLineChars="0"/>
        <w:rPr>
          <w:rFonts w:hint="eastAsia"/>
          <w:lang w:val="en-US" w:eastAsia="zh-CN"/>
        </w:rPr>
      </w:pPr>
      <w:r>
        <w:rPr>
          <w:rFonts w:hint="eastAsia"/>
          <w:lang w:val="en-US" w:eastAsia="zh-CN"/>
        </w:rPr>
        <w:t>读取所有包含</w:t>
      </w:r>
      <w:r>
        <w:rPr>
          <w:rFonts w:hint="default"/>
          <w:lang w:val="en-US" w:eastAsia="zh-CN"/>
        </w:rPr>
        <w:t>”</w:t>
      </w:r>
      <w:r>
        <w:rPr>
          <w:rFonts w:hint="eastAsia"/>
          <w:lang w:val="en-US" w:eastAsia="zh-CN"/>
        </w:rPr>
        <w:t>步骤7</w:t>
      </w:r>
      <w:r>
        <w:rPr>
          <w:rFonts w:hint="default"/>
          <w:lang w:val="en-US" w:eastAsia="zh-CN"/>
        </w:rPr>
        <w:t>”</w:t>
      </w:r>
      <w:r>
        <w:rPr>
          <w:rFonts w:hint="eastAsia"/>
          <w:lang w:val="en-US" w:eastAsia="zh-CN"/>
        </w:rPr>
        <w:t>的Excel表数据，根据</w:t>
      </w:r>
      <w:r>
        <w:rPr>
          <w:rFonts w:hint="default"/>
          <w:lang w:val="en-US" w:eastAsia="zh-CN"/>
        </w:rPr>
        <w:t>”</w:t>
      </w:r>
      <w:ins w:id="10" w:author="user" w:date="2023-02-21T14:38:37Z">
        <w:r>
          <w:rPr>
            <w:rFonts w:hint="default"/>
            <w:lang w:eastAsia="zh-CN"/>
          </w:rPr>
          <w:t>*行内资产/负债编码</w:t>
        </w:r>
      </w:ins>
      <w:r>
        <w:rPr>
          <w:rFonts w:hint="default"/>
          <w:lang w:val="en-US" w:eastAsia="zh-CN"/>
        </w:rPr>
        <w:t>”</w:t>
      </w:r>
      <w:r>
        <w:rPr>
          <w:rFonts w:hint="eastAsia"/>
          <w:lang w:val="en-US" w:eastAsia="zh-CN"/>
        </w:rPr>
        <w:t>字段进行去重</w:t>
      </w:r>
    </w:p>
    <w:p>
      <w:pPr>
        <w:numPr>
          <w:ilvl w:val="0"/>
          <w:numId w:val="4"/>
        </w:numPr>
        <w:ind w:left="1265" w:leftChars="0" w:hanging="425" w:firstLineChars="0"/>
        <w:rPr>
          <w:rFonts w:hint="eastAsia"/>
          <w:lang w:val="en-US" w:eastAsia="zh-CN"/>
        </w:rPr>
      </w:pPr>
      <w:r>
        <w:rPr>
          <w:rFonts w:hint="eastAsia"/>
          <w:lang w:val="en-US" w:eastAsia="zh-CN"/>
        </w:rPr>
        <w:t>当</w:t>
      </w:r>
      <w:r>
        <w:rPr>
          <w:rFonts w:hint="default"/>
          <w:lang w:val="en-US" w:eastAsia="zh-CN"/>
        </w:rPr>
        <w:t>”</w:t>
      </w:r>
      <w:ins w:id="11" w:author="user" w:date="2023-02-21T14:38:49Z">
        <w:bookmarkStart w:id="5" w:name="OLE_LINK1"/>
        <w:r>
          <w:rPr>
            <w:rFonts w:hint="eastAsia"/>
            <w:lang w:eastAsia="zh-CN"/>
          </w:rPr>
          <w:t>*行内资产/负债编码</w:t>
        </w:r>
        <w:bookmarkEnd w:id="5"/>
      </w:ins>
      <w:r>
        <w:rPr>
          <w:rFonts w:hint="default"/>
          <w:lang w:val="en-US" w:eastAsia="zh-CN"/>
        </w:rPr>
        <w:t>”</w:t>
      </w:r>
      <w:r>
        <w:rPr>
          <w:rFonts w:hint="eastAsia"/>
          <w:lang w:val="en-US" w:eastAsia="zh-CN"/>
        </w:rPr>
        <w:t>首字符为</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时，去除</w:t>
      </w:r>
      <w:ins w:id="12" w:author="user" w:date="2023-02-21T14:38:56Z">
        <w:bookmarkStart w:id="6" w:name="OLE_LINK2"/>
        <w:r>
          <w:rPr>
            <w:rFonts w:hint="eastAsia"/>
            <w:lang w:val="en-US" w:eastAsia="zh-CN"/>
          </w:rPr>
          <w:t>代码最后</w:t>
        </w:r>
      </w:ins>
      <w:ins w:id="13" w:author="user" w:date="2023-02-21T14:38:58Z">
        <w:r>
          <w:rPr>
            <w:rFonts w:hint="eastAsia"/>
            <w:lang w:val="en-US" w:eastAsia="zh-CN"/>
          </w:rPr>
          <w:t>两位</w:t>
        </w:r>
        <w:bookmarkEnd w:id="6"/>
      </w:ins>
      <w:r>
        <w:rPr>
          <w:rFonts w:hint="default"/>
          <w:lang w:val="en-US" w:eastAsia="zh-CN"/>
        </w:rPr>
        <w:t>”</w:t>
      </w:r>
      <w:r>
        <w:rPr>
          <w:rFonts w:hint="eastAsia"/>
          <w:lang w:val="en-US" w:eastAsia="zh-CN"/>
        </w:rPr>
        <w:t>SZ</w:t>
      </w:r>
      <w:r>
        <w:rPr>
          <w:rFonts w:hint="default"/>
          <w:lang w:val="en-US" w:eastAsia="zh-CN"/>
        </w:rPr>
        <w:t>”</w:t>
      </w:r>
    </w:p>
    <w:p>
      <w:pPr>
        <w:numPr>
          <w:ilvl w:val="0"/>
          <w:numId w:val="4"/>
        </w:numPr>
        <w:ind w:left="1265" w:leftChars="0" w:hanging="425" w:firstLineChars="0"/>
        <w:rPr>
          <w:rFonts w:hint="eastAsia"/>
          <w:lang w:val="en-US" w:eastAsia="zh-CN"/>
        </w:rPr>
      </w:pPr>
      <w:r>
        <w:rPr>
          <w:rFonts w:hint="eastAsia"/>
          <w:lang w:val="en-US" w:eastAsia="zh-CN"/>
        </w:rPr>
        <w:t>当</w:t>
      </w:r>
      <w:r>
        <w:rPr>
          <w:rFonts w:hint="default"/>
          <w:lang w:val="en-US" w:eastAsia="zh-CN"/>
        </w:rPr>
        <w:t>”</w:t>
      </w:r>
      <w:ins w:id="14" w:author="user" w:date="2023-02-21T14:39:11Z">
        <w:bookmarkStart w:id="7" w:name="OLE_LINK3"/>
        <w:r>
          <w:rPr>
            <w:rFonts w:hint="eastAsia"/>
            <w:lang w:eastAsia="zh-CN"/>
          </w:rPr>
          <w:t>*行内资产/负债编码</w:t>
        </w:r>
        <w:bookmarkEnd w:id="7"/>
      </w:ins>
      <w:r>
        <w:rPr>
          <w:rFonts w:hint="default"/>
          <w:lang w:val="en-US" w:eastAsia="zh-CN"/>
        </w:rPr>
        <w:t>”</w:t>
      </w:r>
      <w:r>
        <w:rPr>
          <w:rFonts w:hint="eastAsia"/>
          <w:lang w:val="en-US" w:eastAsia="zh-CN"/>
        </w:rPr>
        <w:t>首字符为</w:t>
      </w:r>
      <w:r>
        <w:rPr>
          <w:rFonts w:hint="default"/>
          <w:lang w:val="en-US" w:eastAsia="zh-CN"/>
        </w:rPr>
        <w:t>”</w:t>
      </w:r>
      <w:r>
        <w:rPr>
          <w:rFonts w:hint="eastAsia"/>
          <w:lang w:val="en-US" w:eastAsia="zh-CN"/>
        </w:rPr>
        <w:t>5</w:t>
      </w:r>
      <w:r>
        <w:rPr>
          <w:rFonts w:hint="default"/>
          <w:lang w:val="en-US" w:eastAsia="zh-CN"/>
        </w:rPr>
        <w:t>”</w:t>
      </w:r>
      <w:r>
        <w:rPr>
          <w:rFonts w:hint="eastAsia"/>
          <w:lang w:val="en-US" w:eastAsia="zh-CN"/>
        </w:rPr>
        <w:t>时，去除</w:t>
      </w:r>
      <w:ins w:id="15" w:author="user" w:date="2023-02-21T14:39:04Z">
        <w:r>
          <w:rPr>
            <w:rFonts w:hint="eastAsia"/>
            <w:lang w:val="en-US" w:eastAsia="zh-CN"/>
          </w:rPr>
          <w:t>代码最后两位</w:t>
        </w:r>
      </w:ins>
      <w:r>
        <w:rPr>
          <w:rFonts w:hint="default"/>
          <w:lang w:val="en-US" w:eastAsia="zh-CN"/>
        </w:rPr>
        <w:t>”</w:t>
      </w:r>
      <w:r>
        <w:rPr>
          <w:rFonts w:hint="eastAsia"/>
          <w:lang w:val="en-US" w:eastAsia="zh-CN"/>
        </w:rPr>
        <w:t>SH</w:t>
      </w:r>
      <w:r>
        <w:rPr>
          <w:rFonts w:hint="default"/>
          <w:lang w:val="en-US" w:eastAsia="zh-CN"/>
        </w:rPr>
        <w:t>”</w:t>
      </w:r>
    </w:p>
    <w:p>
      <w:pPr>
        <w:numPr>
          <w:ilvl w:val="0"/>
          <w:numId w:val="4"/>
        </w:numPr>
        <w:ind w:left="1265" w:leftChars="0" w:hanging="425" w:firstLineChars="0"/>
        <w:rPr>
          <w:rFonts w:hint="eastAsia"/>
          <w:lang w:val="en-US" w:eastAsia="zh-CN"/>
        </w:rPr>
      </w:pPr>
      <w:ins w:id="16" w:author="user" w:date="2023-02-21T14:39:37Z">
        <w:r>
          <w:rPr>
            <w:rFonts w:hint="eastAsia"/>
            <w:lang w:val="en-US" w:eastAsia="zh-CN"/>
          </w:rPr>
          <w:t>删除</w:t>
        </w:r>
      </w:ins>
      <w:r>
        <w:rPr>
          <w:rFonts w:hint="default"/>
          <w:lang w:val="en-US" w:eastAsia="zh-CN"/>
        </w:rPr>
        <w:t>”</w:t>
      </w:r>
      <w:ins w:id="17" w:author="user" w:date="2023-02-21T14:39:14Z">
        <w:r>
          <w:rPr>
            <w:rFonts w:hint="eastAsia"/>
            <w:lang w:eastAsia="zh-CN"/>
          </w:rPr>
          <w:t>*行内资产/负债编码</w:t>
        </w:r>
      </w:ins>
      <w:r>
        <w:rPr>
          <w:rFonts w:hint="default"/>
          <w:lang w:val="en-US" w:eastAsia="zh-CN"/>
        </w:rPr>
        <w:t>”</w:t>
      </w:r>
      <w:r>
        <w:rPr>
          <w:rFonts w:hint="eastAsia"/>
          <w:lang w:val="en-US" w:eastAsia="zh-CN"/>
        </w:rPr>
        <w:t>以</w:t>
      </w:r>
      <w:r>
        <w:rPr>
          <w:rFonts w:hint="default"/>
          <w:lang w:val="en-US" w:eastAsia="zh-CN"/>
        </w:rPr>
        <w:t>”</w:t>
      </w:r>
      <w:r>
        <w:rPr>
          <w:rFonts w:hint="eastAsia"/>
          <w:lang w:val="en-US" w:eastAsia="zh-CN"/>
        </w:rPr>
        <w:t>SZ</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SH</w:t>
      </w:r>
      <w:r>
        <w:rPr>
          <w:rFonts w:hint="default"/>
          <w:lang w:val="en-US" w:eastAsia="zh-CN"/>
        </w:rPr>
        <w:t>”</w:t>
      </w:r>
      <w:r>
        <w:rPr>
          <w:rFonts w:hint="eastAsia"/>
          <w:lang w:val="en-US" w:eastAsia="zh-CN"/>
        </w:rPr>
        <w:t>开头的数据</w:t>
      </w:r>
      <w:ins w:id="18" w:author="user" w:date="2023-02-21T14:39:29Z">
        <w:r>
          <w:rPr>
            <w:rFonts w:hint="eastAsia"/>
            <w:lang w:val="en-US" w:eastAsia="zh-CN"/>
          </w:rPr>
          <w:t>，</w:t>
        </w:r>
      </w:ins>
    </w:p>
    <w:p>
      <w:pPr>
        <w:numPr>
          <w:ilvl w:val="0"/>
          <w:numId w:val="4"/>
        </w:numPr>
        <w:ind w:left="1265" w:leftChars="0" w:hanging="425" w:firstLineChars="0"/>
        <w:rPr>
          <w:rFonts w:hint="eastAsia"/>
          <w:lang w:val="en-US" w:eastAsia="zh-CN"/>
        </w:rPr>
      </w:pPr>
      <w:r>
        <w:rPr>
          <w:rFonts w:hint="eastAsia"/>
          <w:lang w:val="en-US" w:eastAsia="zh-CN"/>
        </w:rPr>
        <w:t>完成后写入汇总表</w:t>
      </w:r>
    </w:p>
    <w:p>
      <w:pPr>
        <w:numPr>
          <w:ilvl w:val="0"/>
          <w:numId w:val="0"/>
        </w:numPr>
        <w:rPr>
          <w:rFonts w:hint="eastAsia"/>
          <w:lang w:val="en-US" w:eastAsia="zh-CN"/>
        </w:rPr>
      </w:pPr>
      <w:r>
        <w:rPr>
          <w:rFonts w:hint="eastAsia"/>
          <w:lang w:val="en-US" w:eastAsia="zh-CN"/>
        </w:rPr>
        <w:t>包含</w:t>
      </w:r>
      <w:r>
        <w:rPr>
          <w:rFonts w:hint="default"/>
          <w:lang w:val="en-US" w:eastAsia="zh-CN"/>
        </w:rPr>
        <w:t>”</w:t>
      </w:r>
      <w:r>
        <w:rPr>
          <w:rFonts w:hint="eastAsia"/>
          <w:lang w:val="en-US" w:eastAsia="zh-CN"/>
        </w:rPr>
        <w:t>步骤6</w:t>
      </w:r>
      <w:r>
        <w:rPr>
          <w:rFonts w:hint="default"/>
          <w:lang w:val="en-US" w:eastAsia="zh-CN"/>
        </w:rPr>
        <w:t>”</w:t>
      </w:r>
      <w:r>
        <w:rPr>
          <w:rFonts w:hint="eastAsia"/>
          <w:lang w:val="en-US" w:eastAsia="zh-CN"/>
        </w:rPr>
        <w:t>的文件:</w:t>
      </w:r>
    </w:p>
    <w:p>
      <w:pPr>
        <w:numPr>
          <w:ilvl w:val="0"/>
          <w:numId w:val="5"/>
        </w:numPr>
        <w:ind w:left="1265" w:leftChars="0" w:hanging="425" w:firstLineChars="0"/>
        <w:rPr>
          <w:rFonts w:hint="eastAsia"/>
          <w:lang w:val="en-US" w:eastAsia="zh-CN"/>
        </w:rPr>
      </w:pPr>
      <w:r>
        <w:rPr>
          <w:rFonts w:hint="eastAsia"/>
          <w:lang w:val="en-US" w:eastAsia="zh-CN"/>
        </w:rPr>
        <w:t>读取所有包含</w:t>
      </w:r>
      <w:r>
        <w:rPr>
          <w:rFonts w:hint="default"/>
          <w:lang w:val="en-US" w:eastAsia="zh-CN"/>
        </w:rPr>
        <w:t>”</w:t>
      </w:r>
      <w:r>
        <w:rPr>
          <w:rFonts w:hint="eastAsia"/>
          <w:lang w:val="en-US" w:eastAsia="zh-CN"/>
        </w:rPr>
        <w:t>步骤6</w:t>
      </w:r>
      <w:r>
        <w:rPr>
          <w:rFonts w:hint="default"/>
          <w:lang w:val="en-US" w:eastAsia="zh-CN"/>
        </w:rPr>
        <w:t>”</w:t>
      </w:r>
      <w:r>
        <w:rPr>
          <w:rFonts w:hint="eastAsia"/>
          <w:lang w:val="en-US" w:eastAsia="zh-CN"/>
        </w:rPr>
        <w:t>的Excel表数据</w:t>
      </w:r>
    </w:p>
    <w:p>
      <w:pPr>
        <w:numPr>
          <w:ilvl w:val="0"/>
          <w:numId w:val="5"/>
        </w:numPr>
        <w:ind w:left="1265" w:leftChars="0" w:hanging="425" w:firstLineChars="0"/>
        <w:rPr>
          <w:rFonts w:hint="eastAsia"/>
          <w:lang w:val="en-US" w:eastAsia="zh-CN"/>
        </w:rPr>
      </w:pPr>
      <w:r>
        <w:rPr>
          <w:rFonts w:hint="eastAsia"/>
          <w:lang w:val="en-US" w:eastAsia="zh-CN"/>
        </w:rPr>
        <w:t>当</w:t>
      </w:r>
      <w:r>
        <w:rPr>
          <w:rFonts w:hint="default"/>
          <w:lang w:val="en-US" w:eastAsia="zh-CN"/>
        </w:rPr>
        <w:t>”</w:t>
      </w:r>
      <w:ins w:id="19" w:author="user" w:date="2023-02-21T15:21:36Z">
        <w:r>
          <w:rPr>
            <w:rFonts w:hint="eastAsia"/>
            <w:lang w:eastAsia="zh-CN"/>
          </w:rPr>
          <w:t>*行内资产/负债编码</w:t>
        </w:r>
      </w:ins>
      <w:r>
        <w:rPr>
          <w:rFonts w:hint="default"/>
          <w:lang w:val="en-US" w:eastAsia="zh-CN"/>
        </w:rPr>
        <w:t>”</w:t>
      </w:r>
      <w:r>
        <w:rPr>
          <w:rFonts w:hint="eastAsia"/>
          <w:lang w:val="en-US" w:eastAsia="zh-CN"/>
        </w:rPr>
        <w:t>首字符为</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时，去除</w:t>
      </w:r>
      <w:ins w:id="20" w:author="user" w:date="2023-02-21T15:21:49Z">
        <w:r>
          <w:rPr>
            <w:rFonts w:hint="eastAsia"/>
            <w:lang w:val="en-US" w:eastAsia="zh-CN"/>
          </w:rPr>
          <w:t>代码最后两位</w:t>
        </w:r>
      </w:ins>
      <w:r>
        <w:rPr>
          <w:rFonts w:hint="default"/>
          <w:lang w:val="en-US" w:eastAsia="zh-CN"/>
        </w:rPr>
        <w:t>”</w:t>
      </w:r>
      <w:r>
        <w:rPr>
          <w:rFonts w:hint="eastAsia"/>
          <w:lang w:val="en-US" w:eastAsia="zh-CN"/>
        </w:rPr>
        <w:t>SZ</w:t>
      </w:r>
      <w:r>
        <w:rPr>
          <w:rFonts w:hint="default"/>
          <w:lang w:val="en-US" w:eastAsia="zh-CN"/>
        </w:rPr>
        <w:t>”</w:t>
      </w:r>
    </w:p>
    <w:p>
      <w:pPr>
        <w:numPr>
          <w:ilvl w:val="0"/>
          <w:numId w:val="5"/>
        </w:numPr>
        <w:ind w:left="1265" w:leftChars="0" w:hanging="425" w:firstLineChars="0"/>
        <w:rPr>
          <w:rFonts w:hint="eastAsia"/>
          <w:lang w:val="en-US" w:eastAsia="zh-CN"/>
        </w:rPr>
      </w:pPr>
      <w:r>
        <w:rPr>
          <w:rFonts w:hint="eastAsia"/>
          <w:lang w:val="en-US" w:eastAsia="zh-CN"/>
        </w:rPr>
        <w:t>当</w:t>
      </w:r>
      <w:r>
        <w:rPr>
          <w:rFonts w:hint="default"/>
          <w:lang w:val="en-US" w:eastAsia="zh-CN"/>
        </w:rPr>
        <w:t>”</w:t>
      </w:r>
      <w:ins w:id="21" w:author="user" w:date="2023-02-21T15:21:59Z">
        <w:r>
          <w:rPr>
            <w:rFonts w:hint="eastAsia"/>
            <w:lang w:eastAsia="zh-CN"/>
          </w:rPr>
          <w:t>*行内资产/负债编码</w:t>
        </w:r>
      </w:ins>
      <w:r>
        <w:rPr>
          <w:rFonts w:hint="default"/>
          <w:lang w:val="en-US" w:eastAsia="zh-CN"/>
        </w:rPr>
        <w:t>”</w:t>
      </w:r>
      <w:r>
        <w:rPr>
          <w:rFonts w:hint="eastAsia"/>
          <w:lang w:val="en-US" w:eastAsia="zh-CN"/>
        </w:rPr>
        <w:t>首字符为</w:t>
      </w:r>
      <w:r>
        <w:rPr>
          <w:rFonts w:hint="default"/>
          <w:lang w:val="en-US" w:eastAsia="zh-CN"/>
        </w:rPr>
        <w:t>”</w:t>
      </w:r>
      <w:r>
        <w:rPr>
          <w:rFonts w:hint="eastAsia"/>
          <w:lang w:val="en-US" w:eastAsia="zh-CN"/>
        </w:rPr>
        <w:t>5</w:t>
      </w:r>
      <w:r>
        <w:rPr>
          <w:rFonts w:hint="default"/>
          <w:lang w:val="en-US" w:eastAsia="zh-CN"/>
        </w:rPr>
        <w:t>”</w:t>
      </w:r>
      <w:r>
        <w:rPr>
          <w:rFonts w:hint="eastAsia"/>
          <w:lang w:val="en-US" w:eastAsia="zh-CN"/>
        </w:rPr>
        <w:t>时，去除</w:t>
      </w:r>
      <w:ins w:id="22" w:author="user" w:date="2023-02-21T15:21:50Z">
        <w:r>
          <w:rPr>
            <w:rFonts w:hint="eastAsia"/>
            <w:lang w:val="en-US" w:eastAsia="zh-CN"/>
          </w:rPr>
          <w:t>代码最后两位</w:t>
        </w:r>
      </w:ins>
      <w:r>
        <w:rPr>
          <w:rFonts w:hint="default"/>
          <w:lang w:val="en-US" w:eastAsia="zh-CN"/>
        </w:rPr>
        <w:t>”</w:t>
      </w:r>
      <w:r>
        <w:rPr>
          <w:rFonts w:hint="eastAsia"/>
          <w:lang w:val="en-US" w:eastAsia="zh-CN"/>
        </w:rPr>
        <w:t>SH</w:t>
      </w:r>
      <w:r>
        <w:rPr>
          <w:rFonts w:hint="default"/>
          <w:lang w:val="en-US" w:eastAsia="zh-CN"/>
        </w:rPr>
        <w:t>”</w:t>
      </w:r>
    </w:p>
    <w:p>
      <w:pPr>
        <w:numPr>
          <w:ilvl w:val="0"/>
          <w:numId w:val="5"/>
        </w:numPr>
        <w:ind w:left="1265" w:leftChars="0" w:hanging="425" w:firstLineChars="0"/>
        <w:rPr>
          <w:rFonts w:hint="eastAsia"/>
          <w:lang w:val="en-US" w:eastAsia="zh-CN"/>
        </w:rPr>
      </w:pPr>
      <w:r>
        <w:rPr>
          <w:rFonts w:hint="eastAsia"/>
          <w:lang w:val="en-US" w:eastAsia="zh-CN"/>
        </w:rPr>
        <w:t>完成后写入汇总表</w:t>
      </w:r>
    </w:p>
    <w:p>
      <w:pPr>
        <w:numPr>
          <w:ilvl w:val="0"/>
          <w:numId w:val="0"/>
        </w:numPr>
        <w:ind w:firstLine="720" w:firstLineChars="0"/>
        <w:rPr>
          <w:rFonts w:hint="eastAsia"/>
          <w:lang w:val="en-US" w:eastAsia="zh-CN"/>
        </w:rPr>
      </w:pPr>
      <w:r>
        <w:rPr>
          <w:rFonts w:hint="eastAsia"/>
          <w:lang w:val="en-US" w:eastAsia="zh-CN"/>
        </w:rPr>
        <w:t>4.将处理完成后的数据汇总到桌面</w:t>
      </w:r>
      <w:r>
        <w:rPr>
          <w:rFonts w:hint="default"/>
          <w:lang w:val="en-US" w:eastAsia="zh-CN"/>
        </w:rPr>
        <w:t>”</w:t>
      </w:r>
      <w:r>
        <w:rPr>
          <w:rFonts w:hint="eastAsia"/>
          <w:lang w:val="en-US" w:eastAsia="zh-CN"/>
        </w:rPr>
        <w:t>股票+八位日期</w:t>
      </w:r>
      <w:r>
        <w:rPr>
          <w:rFonts w:hint="default"/>
          <w:lang w:val="en-US" w:eastAsia="zh-CN"/>
        </w:rPr>
        <w:t>”</w:t>
      </w:r>
      <w:r>
        <w:rPr>
          <w:rFonts w:hint="eastAsia"/>
          <w:lang w:val="en-US" w:eastAsia="zh-CN"/>
        </w:rPr>
        <w:t>文件夹中（存在重复文件夹名称的情况下进行合并）</w:t>
      </w:r>
    </w:p>
    <w:p>
      <w:pPr>
        <w:numPr>
          <w:ilvl w:val="0"/>
          <w:numId w:val="0"/>
        </w:numPr>
        <w:spacing w:after="200"/>
        <w:ind w:firstLine="720" w:firstLineChars="0"/>
        <w:rPr>
          <w:rFonts w:hint="eastAsia"/>
          <w:lang w:val="en-US" w:eastAsia="zh-CN"/>
        </w:rPr>
      </w:pPr>
    </w:p>
    <w:p>
      <w:pPr>
        <w:numPr>
          <w:ilvl w:val="0"/>
          <w:numId w:val="6"/>
        </w:numPr>
        <w:spacing w:after="200"/>
        <w:ind w:left="425" w:leftChars="0" w:hanging="425" w:firstLineChars="0"/>
        <w:rPr>
          <w:rFonts w:hint="eastAsia"/>
          <w:lang w:val="en-US" w:eastAsia="zh-CN"/>
        </w:rPr>
        <w:sectPr>
          <w:footerReference r:id="rId5" w:type="first"/>
          <w:headerReference r:id="rId3" w:type="default"/>
          <w:footerReference r:id="rId4" w:type="default"/>
          <w:pgSz w:w="12240" w:h="15840"/>
          <w:pgMar w:top="1440" w:right="1800" w:bottom="1440" w:left="1800" w:header="720" w:footer="720" w:gutter="0"/>
          <w:cols w:space="720" w:num="1"/>
          <w:titlePg/>
          <w:docGrid w:linePitch="326" w:charSpace="0"/>
        </w:sectPr>
      </w:pPr>
    </w:p>
    <w:p>
      <w:pPr>
        <w:pStyle w:val="2"/>
        <w:rPr>
          <w:lang w:eastAsia="zh-CN"/>
        </w:rPr>
      </w:pPr>
      <w:bookmarkStart w:id="8" w:name="_Toc116373916"/>
      <w:r>
        <w:rPr>
          <w:lang w:eastAsia="zh-CN"/>
        </w:rPr>
        <w:t>流程操作步骤详解</w:t>
      </w:r>
      <w:bookmarkEnd w:id="8"/>
    </w:p>
    <w:tbl>
      <w:tblPr>
        <w:tblStyle w:val="28"/>
        <w:tblW w:w="86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87"/>
        <w:gridCol w:w="2317"/>
        <w:gridCol w:w="58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7" w:type="dxa"/>
            <w:shd w:val="clear" w:color="auto" w:fill="548DD4" w:themeFill="text2" w:themeFillTint="99"/>
          </w:tcPr>
          <w:p>
            <w:pPr>
              <w:pStyle w:val="3"/>
              <w:spacing w:before="0" w:after="0"/>
              <w:jc w:val="center"/>
              <w:rPr>
                <w:sz w:val="21"/>
                <w:szCs w:val="21"/>
                <w:lang w:eastAsia="zh-CN"/>
              </w:rPr>
            </w:pPr>
            <w:r>
              <w:rPr>
                <w:rFonts w:hint="eastAsia"/>
                <w:sz w:val="21"/>
                <w:szCs w:val="21"/>
                <w:lang w:eastAsia="zh-CN"/>
              </w:rPr>
              <w:t>步骤</w:t>
            </w:r>
          </w:p>
        </w:tc>
        <w:tc>
          <w:tcPr>
            <w:tcW w:w="2317" w:type="dxa"/>
            <w:shd w:val="clear" w:color="auto" w:fill="548DD4" w:themeFill="text2" w:themeFillTint="99"/>
          </w:tcPr>
          <w:p>
            <w:pPr>
              <w:pStyle w:val="3"/>
              <w:spacing w:before="0" w:after="0"/>
              <w:jc w:val="center"/>
              <w:rPr>
                <w:sz w:val="21"/>
                <w:szCs w:val="21"/>
              </w:rPr>
            </w:pPr>
            <w:r>
              <w:rPr>
                <w:sz w:val="21"/>
                <w:szCs w:val="21"/>
              </w:rPr>
              <w:t>流程</w:t>
            </w:r>
            <w:r>
              <w:rPr>
                <w:rFonts w:hint="eastAsia"/>
                <w:sz w:val="21"/>
                <w:szCs w:val="21"/>
                <w:lang w:eastAsia="zh-CN"/>
              </w:rPr>
              <w:t>操作步骤</w:t>
            </w:r>
            <w:r>
              <w:rPr>
                <w:sz w:val="21"/>
                <w:szCs w:val="21"/>
              </w:rPr>
              <w:t>描述</w:t>
            </w:r>
          </w:p>
        </w:tc>
        <w:tc>
          <w:tcPr>
            <w:tcW w:w="5823" w:type="dxa"/>
            <w:shd w:val="clear" w:color="auto" w:fill="548DD4" w:themeFill="text2" w:themeFillTint="99"/>
          </w:tcPr>
          <w:p>
            <w:pPr>
              <w:pStyle w:val="3"/>
              <w:spacing w:before="0" w:after="0"/>
              <w:jc w:val="center"/>
              <w:rPr>
                <w:sz w:val="21"/>
                <w:szCs w:val="21"/>
                <w:lang w:eastAsia="zh-CN"/>
              </w:rPr>
            </w:pPr>
            <w:r>
              <w:rPr>
                <w:rFonts w:hint="eastAsia"/>
                <w:sz w:val="21"/>
                <w:szCs w:val="21"/>
                <w:lang w:eastAsia="zh-CN"/>
              </w:rPr>
              <w:t>截图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7" w:type="dxa"/>
          </w:tcPr>
          <w:p>
            <w:pPr>
              <w:pStyle w:val="3"/>
              <w:numPr>
                <w:ilvl w:val="0"/>
                <w:numId w:val="7"/>
              </w:numPr>
              <w:spacing w:before="0" w:after="0"/>
              <w:jc w:val="right"/>
              <w:rPr>
                <w:sz w:val="21"/>
                <w:szCs w:val="21"/>
                <w:lang w:eastAsia="zh-CN"/>
              </w:rPr>
            </w:pPr>
          </w:p>
        </w:tc>
        <w:tc>
          <w:tcPr>
            <w:tcW w:w="2317" w:type="dxa"/>
          </w:tcPr>
          <w:p>
            <w:pPr>
              <w:pStyle w:val="3"/>
              <w:spacing w:before="0" w:after="0"/>
              <w:rPr>
                <w:sz w:val="21"/>
                <w:szCs w:val="21"/>
                <w:lang w:val="en-US" w:eastAsia="zh-CN"/>
              </w:rPr>
            </w:pPr>
            <w:r>
              <w:rPr>
                <w:rFonts w:hint="eastAsia"/>
                <w:sz w:val="21"/>
                <w:szCs w:val="21"/>
                <w:lang w:val="en-US" w:eastAsia="zh-CN"/>
              </w:rPr>
              <w:t>略</w:t>
            </w:r>
          </w:p>
        </w:tc>
        <w:tc>
          <w:tcPr>
            <w:tcW w:w="5823" w:type="dxa"/>
          </w:tcPr>
          <w:p>
            <w:pPr>
              <w:pStyle w:val="3"/>
              <w:spacing w:before="0" w:after="0"/>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7" w:type="dxa"/>
          </w:tcPr>
          <w:p>
            <w:pPr>
              <w:pStyle w:val="3"/>
              <w:numPr>
                <w:ilvl w:val="0"/>
                <w:numId w:val="7"/>
              </w:numPr>
              <w:spacing w:before="0" w:after="0"/>
              <w:jc w:val="right"/>
              <w:rPr>
                <w:sz w:val="21"/>
                <w:szCs w:val="21"/>
                <w:lang w:eastAsia="zh-CN"/>
              </w:rPr>
            </w:pPr>
          </w:p>
        </w:tc>
        <w:tc>
          <w:tcPr>
            <w:tcW w:w="2317" w:type="dxa"/>
          </w:tcPr>
          <w:p>
            <w:pPr>
              <w:pStyle w:val="3"/>
              <w:spacing w:before="0" w:after="0"/>
              <w:rPr>
                <w:sz w:val="21"/>
                <w:szCs w:val="21"/>
                <w:lang w:eastAsia="zh-CN"/>
              </w:rPr>
            </w:pPr>
          </w:p>
        </w:tc>
        <w:tc>
          <w:tcPr>
            <w:tcW w:w="5823" w:type="dxa"/>
          </w:tcPr>
          <w:p>
            <w:pPr>
              <w:pStyle w:val="3"/>
              <w:spacing w:before="0" w:after="0"/>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7" w:type="dxa"/>
          </w:tcPr>
          <w:p>
            <w:pPr>
              <w:pStyle w:val="3"/>
              <w:numPr>
                <w:ilvl w:val="0"/>
                <w:numId w:val="7"/>
              </w:numPr>
              <w:spacing w:before="0" w:after="0"/>
              <w:jc w:val="right"/>
              <w:rPr>
                <w:sz w:val="21"/>
                <w:szCs w:val="21"/>
                <w:lang w:eastAsia="zh-CN"/>
              </w:rPr>
            </w:pPr>
          </w:p>
        </w:tc>
        <w:tc>
          <w:tcPr>
            <w:tcW w:w="2317" w:type="dxa"/>
          </w:tcPr>
          <w:p>
            <w:pPr>
              <w:pStyle w:val="3"/>
              <w:spacing w:before="0" w:after="0"/>
              <w:rPr>
                <w:sz w:val="21"/>
                <w:szCs w:val="21"/>
              </w:rPr>
            </w:pPr>
          </w:p>
        </w:tc>
        <w:tc>
          <w:tcPr>
            <w:tcW w:w="5823" w:type="dxa"/>
          </w:tcPr>
          <w:p>
            <w:pPr>
              <w:pStyle w:val="3"/>
              <w:spacing w:before="0" w:after="0"/>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7" w:type="dxa"/>
          </w:tcPr>
          <w:p>
            <w:pPr>
              <w:pStyle w:val="3"/>
              <w:numPr>
                <w:ilvl w:val="0"/>
                <w:numId w:val="7"/>
              </w:numPr>
              <w:spacing w:before="0" w:after="0"/>
              <w:jc w:val="right"/>
              <w:rPr>
                <w:sz w:val="21"/>
                <w:szCs w:val="21"/>
                <w:lang w:eastAsia="zh-CN"/>
              </w:rPr>
            </w:pPr>
          </w:p>
        </w:tc>
        <w:tc>
          <w:tcPr>
            <w:tcW w:w="2317" w:type="dxa"/>
          </w:tcPr>
          <w:p>
            <w:pPr>
              <w:pStyle w:val="3"/>
              <w:spacing w:before="0" w:after="0"/>
              <w:rPr>
                <w:sz w:val="21"/>
                <w:szCs w:val="21"/>
              </w:rPr>
            </w:pPr>
          </w:p>
        </w:tc>
        <w:tc>
          <w:tcPr>
            <w:tcW w:w="5823" w:type="dxa"/>
          </w:tcPr>
          <w:p>
            <w:pPr>
              <w:pStyle w:val="3"/>
              <w:spacing w:before="0" w:after="0"/>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7" w:type="dxa"/>
          </w:tcPr>
          <w:p>
            <w:pPr>
              <w:pStyle w:val="3"/>
              <w:numPr>
                <w:ilvl w:val="0"/>
                <w:numId w:val="7"/>
              </w:numPr>
              <w:spacing w:before="0" w:after="0"/>
              <w:jc w:val="right"/>
              <w:rPr>
                <w:sz w:val="21"/>
                <w:szCs w:val="21"/>
                <w:lang w:eastAsia="zh-CN"/>
              </w:rPr>
            </w:pPr>
          </w:p>
        </w:tc>
        <w:tc>
          <w:tcPr>
            <w:tcW w:w="2317" w:type="dxa"/>
          </w:tcPr>
          <w:p>
            <w:pPr>
              <w:pStyle w:val="3"/>
              <w:spacing w:before="0" w:after="0"/>
              <w:rPr>
                <w:sz w:val="21"/>
                <w:szCs w:val="21"/>
              </w:rPr>
            </w:pPr>
          </w:p>
        </w:tc>
        <w:tc>
          <w:tcPr>
            <w:tcW w:w="5823" w:type="dxa"/>
          </w:tcPr>
          <w:p>
            <w:pPr>
              <w:pStyle w:val="3"/>
              <w:spacing w:before="0" w:after="0"/>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7" w:type="dxa"/>
          </w:tcPr>
          <w:p>
            <w:pPr>
              <w:pStyle w:val="3"/>
              <w:numPr>
                <w:ilvl w:val="0"/>
                <w:numId w:val="7"/>
              </w:numPr>
              <w:spacing w:before="0" w:after="0"/>
              <w:jc w:val="right"/>
              <w:rPr>
                <w:sz w:val="21"/>
                <w:szCs w:val="21"/>
                <w:lang w:eastAsia="zh-CN"/>
              </w:rPr>
            </w:pPr>
          </w:p>
        </w:tc>
        <w:tc>
          <w:tcPr>
            <w:tcW w:w="2317" w:type="dxa"/>
          </w:tcPr>
          <w:p>
            <w:pPr>
              <w:pStyle w:val="3"/>
              <w:spacing w:before="0" w:after="0"/>
              <w:rPr>
                <w:sz w:val="21"/>
                <w:szCs w:val="21"/>
              </w:rPr>
            </w:pPr>
          </w:p>
        </w:tc>
        <w:tc>
          <w:tcPr>
            <w:tcW w:w="5823" w:type="dxa"/>
          </w:tcPr>
          <w:p>
            <w:pPr>
              <w:pStyle w:val="3"/>
              <w:spacing w:before="0" w:after="0"/>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7" w:type="dxa"/>
          </w:tcPr>
          <w:p>
            <w:pPr>
              <w:pStyle w:val="3"/>
              <w:numPr>
                <w:ilvl w:val="0"/>
                <w:numId w:val="7"/>
              </w:numPr>
              <w:spacing w:before="0" w:after="0"/>
              <w:jc w:val="right"/>
              <w:rPr>
                <w:sz w:val="21"/>
                <w:szCs w:val="21"/>
                <w:lang w:eastAsia="zh-CN"/>
              </w:rPr>
            </w:pPr>
          </w:p>
        </w:tc>
        <w:tc>
          <w:tcPr>
            <w:tcW w:w="2317" w:type="dxa"/>
          </w:tcPr>
          <w:p>
            <w:pPr>
              <w:pStyle w:val="3"/>
              <w:spacing w:before="0" w:after="0"/>
              <w:rPr>
                <w:sz w:val="21"/>
                <w:szCs w:val="21"/>
              </w:rPr>
            </w:pPr>
          </w:p>
        </w:tc>
        <w:tc>
          <w:tcPr>
            <w:tcW w:w="5823" w:type="dxa"/>
          </w:tcPr>
          <w:p>
            <w:pPr>
              <w:pStyle w:val="3"/>
              <w:spacing w:before="0" w:after="0"/>
              <w:rPr>
                <w:sz w:val="21"/>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7" w:type="dxa"/>
          </w:tcPr>
          <w:p>
            <w:pPr>
              <w:pStyle w:val="3"/>
              <w:numPr>
                <w:ilvl w:val="0"/>
                <w:numId w:val="7"/>
              </w:numPr>
              <w:spacing w:before="0" w:after="0"/>
              <w:jc w:val="right"/>
              <w:rPr>
                <w:sz w:val="21"/>
                <w:szCs w:val="21"/>
                <w:lang w:eastAsia="zh-CN"/>
              </w:rPr>
            </w:pPr>
          </w:p>
        </w:tc>
        <w:tc>
          <w:tcPr>
            <w:tcW w:w="2317" w:type="dxa"/>
          </w:tcPr>
          <w:p>
            <w:pPr>
              <w:pStyle w:val="3"/>
              <w:spacing w:before="0" w:after="0"/>
              <w:rPr>
                <w:sz w:val="21"/>
                <w:szCs w:val="21"/>
              </w:rPr>
            </w:pPr>
          </w:p>
        </w:tc>
        <w:tc>
          <w:tcPr>
            <w:tcW w:w="5823" w:type="dxa"/>
          </w:tcPr>
          <w:p>
            <w:pPr>
              <w:pStyle w:val="3"/>
              <w:spacing w:before="0" w:after="0"/>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7" w:type="dxa"/>
          </w:tcPr>
          <w:p>
            <w:pPr>
              <w:pStyle w:val="3"/>
              <w:numPr>
                <w:ilvl w:val="0"/>
                <w:numId w:val="7"/>
              </w:numPr>
              <w:spacing w:before="0" w:after="0"/>
              <w:jc w:val="right"/>
              <w:rPr>
                <w:sz w:val="21"/>
                <w:szCs w:val="21"/>
                <w:lang w:eastAsia="zh-CN"/>
              </w:rPr>
            </w:pPr>
          </w:p>
        </w:tc>
        <w:tc>
          <w:tcPr>
            <w:tcW w:w="2317" w:type="dxa"/>
          </w:tcPr>
          <w:p>
            <w:pPr>
              <w:pStyle w:val="3"/>
              <w:spacing w:before="0" w:after="0"/>
              <w:rPr>
                <w:sz w:val="21"/>
                <w:szCs w:val="21"/>
              </w:rPr>
            </w:pPr>
          </w:p>
        </w:tc>
        <w:tc>
          <w:tcPr>
            <w:tcW w:w="5823" w:type="dxa"/>
          </w:tcPr>
          <w:p>
            <w:pPr>
              <w:pStyle w:val="3"/>
              <w:spacing w:before="0" w:after="0"/>
              <w:rPr>
                <w:sz w:val="21"/>
                <w:szCs w:val="21"/>
              </w:rPr>
            </w:pPr>
          </w:p>
        </w:tc>
      </w:tr>
    </w:tbl>
    <w:p>
      <w:pPr>
        <w:pStyle w:val="3"/>
        <w:rPr>
          <w:lang w:eastAsia="zh-CN"/>
        </w:rPr>
      </w:pPr>
    </w:p>
    <w:p>
      <w:pPr>
        <w:pStyle w:val="3"/>
        <w:rPr>
          <w:lang w:eastAsia="zh-CN"/>
        </w:rPr>
        <w:sectPr>
          <w:headerReference r:id="rId6" w:type="first"/>
          <w:footerReference r:id="rId7" w:type="first"/>
          <w:pgSz w:w="12240" w:h="15840"/>
          <w:pgMar w:top="1440" w:right="1800" w:bottom="1440" w:left="1800" w:header="720" w:footer="1020" w:gutter="0"/>
          <w:cols w:space="720" w:num="1"/>
          <w:titlePg/>
          <w:docGrid w:linePitch="326" w:charSpace="0"/>
        </w:sectPr>
      </w:pPr>
    </w:p>
    <w:p>
      <w:pPr>
        <w:pStyle w:val="2"/>
        <w:rPr>
          <w:lang w:eastAsia="zh-CN"/>
        </w:rPr>
      </w:pPr>
      <w:bookmarkStart w:id="9" w:name="_Toc116373917"/>
      <w:r>
        <w:rPr>
          <w:rFonts w:hint="eastAsia"/>
          <w:lang w:eastAsia="zh-CN"/>
        </w:rPr>
        <w:t>紧急预案</w:t>
      </w:r>
      <w:bookmarkEnd w:id="9"/>
    </w:p>
    <w:p>
      <w:pPr>
        <w:pStyle w:val="3"/>
        <w:spacing w:before="0" w:after="0"/>
        <w:rPr>
          <w:lang w:eastAsia="zh-CN"/>
        </w:rPr>
      </w:pPr>
      <w:r>
        <w:rPr>
          <w:rFonts w:hint="eastAsia"/>
          <w:i/>
          <w:color w:val="4F81BD" w:themeColor="accent1"/>
          <w:sz w:val="21"/>
          <w:szCs w:val="21"/>
          <w:lang w:eastAsia="zh-CN"/>
          <w14:textFill>
            <w14:solidFill>
              <w14:schemeClr w14:val="accent1"/>
            </w14:solidFill>
          </w14:textFill>
        </w:rPr>
        <w:t>（</w:t>
      </w:r>
      <w:r>
        <w:rPr>
          <w:i/>
          <w:color w:val="4F81BD" w:themeColor="accent1"/>
          <w:sz w:val="21"/>
          <w:szCs w:val="21"/>
          <w:lang w:eastAsia="zh-CN"/>
          <w14:textFill>
            <w14:solidFill>
              <w14:schemeClr w14:val="accent1"/>
            </w14:solidFill>
          </w14:textFill>
        </w:rPr>
        <w:t>必填项</w:t>
      </w:r>
      <w:r>
        <w:rPr>
          <w:rFonts w:hint="eastAsia"/>
          <w:i/>
          <w:color w:val="4F81BD" w:themeColor="accent1"/>
          <w:sz w:val="21"/>
          <w:szCs w:val="21"/>
          <w:lang w:eastAsia="zh-CN"/>
          <w14:textFill>
            <w14:solidFill>
              <w14:schemeClr w14:val="accent1"/>
            </w14:solidFill>
          </w14:textFill>
        </w:rPr>
        <w:t>）</w:t>
      </w:r>
    </w:p>
    <w:p>
      <w:pPr>
        <w:pStyle w:val="3"/>
        <w:spacing w:before="0" w:after="0"/>
        <w:rPr>
          <w:i/>
          <w:color w:val="4F81BD" w:themeColor="accent1"/>
          <w:sz w:val="21"/>
          <w:szCs w:val="21"/>
          <w:lang w:eastAsia="zh-CN"/>
          <w14:textFill>
            <w14:solidFill>
              <w14:schemeClr w14:val="accent1"/>
            </w14:solidFill>
          </w14:textFill>
        </w:rPr>
      </w:pPr>
      <w:r>
        <w:rPr>
          <w:rFonts w:hint="eastAsia"/>
          <w:i/>
          <w:color w:val="4F81BD" w:themeColor="accent1"/>
          <w:sz w:val="21"/>
          <w:szCs w:val="21"/>
          <w:lang w:eastAsia="zh-CN"/>
          <w14:textFill>
            <w14:solidFill>
              <w14:schemeClr w14:val="accent1"/>
            </w14:solidFill>
          </w14:textFill>
        </w:rPr>
        <w:t>/</w:t>
      </w:r>
      <w:r>
        <w:rPr>
          <w:i/>
          <w:color w:val="4F81BD" w:themeColor="accent1"/>
          <w:sz w:val="21"/>
          <w:szCs w:val="21"/>
          <w:lang w:eastAsia="zh-CN"/>
          <w14:textFill>
            <w14:solidFill>
              <w14:schemeClr w14:val="accent1"/>
            </w14:solidFill>
          </w14:textFill>
        </w:rPr>
        <w:t>/</w:t>
      </w:r>
      <w:r>
        <w:rPr>
          <w:rFonts w:hint="eastAsia"/>
          <w:i/>
          <w:color w:val="4F81BD" w:themeColor="accent1"/>
          <w:sz w:val="21"/>
          <w:szCs w:val="21"/>
          <w:lang w:val="en-US" w:eastAsia="zh-CN"/>
          <w14:textFill>
            <w14:solidFill>
              <w14:schemeClr w14:val="accent1"/>
            </w14:solidFill>
          </w14:textFill>
        </w:rPr>
        <w:t>机器人数据准确性如何进行复核以及机器人数据错误或运行失败后对于业务产生的影响</w:t>
      </w:r>
      <w:r>
        <w:rPr>
          <w:rFonts w:hint="eastAsia"/>
          <w:i/>
          <w:color w:val="4F81BD" w:themeColor="accent1"/>
          <w:sz w:val="21"/>
          <w:szCs w:val="21"/>
          <w:lang w:eastAsia="zh-CN"/>
          <w14:textFill>
            <w14:solidFill>
              <w14:schemeClr w14:val="accent1"/>
            </w14:solidFill>
          </w14:textFill>
        </w:rPr>
        <w:t>；</w:t>
      </w:r>
    </w:p>
    <w:p>
      <w:pPr>
        <w:pStyle w:val="3"/>
        <w:rPr>
          <w:rFonts w:hint="eastAsia"/>
          <w:lang w:val="en-US" w:eastAsia="zh-CN"/>
        </w:rPr>
      </w:pPr>
      <w:r>
        <w:rPr>
          <w:rFonts w:hint="eastAsia"/>
          <w:lang w:val="en-US" w:eastAsia="zh-CN"/>
        </w:rPr>
        <w:t>人工对生成数据进行人工审核后，导入理财信息登记系统。</w:t>
      </w:r>
    </w:p>
    <w:p>
      <w:pPr>
        <w:pStyle w:val="3"/>
        <w:rPr>
          <w:rFonts w:hint="eastAsia"/>
          <w:lang w:val="en-US" w:eastAsia="zh-CN"/>
        </w:rPr>
      </w:pPr>
      <w:r>
        <w:rPr>
          <w:rFonts w:hint="eastAsia"/>
          <w:lang w:val="en-US" w:eastAsia="zh-CN"/>
        </w:rPr>
        <w:t>机器人数据错误或运行失败后，需人工进行重新下载、处理及相关修正。</w:t>
      </w:r>
    </w:p>
    <w:p>
      <w:pPr>
        <w:pStyle w:val="2"/>
        <w:rPr>
          <w:lang w:eastAsia="zh-CN"/>
        </w:rPr>
      </w:pPr>
      <w:bookmarkStart w:id="10" w:name="_Toc116373918"/>
      <w:r>
        <w:rPr>
          <w:lang w:eastAsia="zh-CN"/>
        </w:rPr>
        <w:t>流程稳定性识别</w:t>
      </w:r>
      <w:bookmarkEnd w:id="10"/>
    </w:p>
    <w:p>
      <w:pPr>
        <w:pStyle w:val="3"/>
        <w:spacing w:before="0" w:after="0"/>
        <w:rPr>
          <w:lang w:eastAsia="zh-CN"/>
        </w:rPr>
      </w:pPr>
      <w:r>
        <w:rPr>
          <w:rFonts w:hint="eastAsia"/>
          <w:i/>
          <w:color w:val="4F81BD" w:themeColor="accent1"/>
          <w:sz w:val="21"/>
          <w:szCs w:val="21"/>
          <w:lang w:eastAsia="zh-CN"/>
          <w14:textFill>
            <w14:solidFill>
              <w14:schemeClr w14:val="accent1"/>
            </w14:solidFill>
          </w14:textFill>
        </w:rPr>
        <w:t>（</w:t>
      </w:r>
      <w:r>
        <w:rPr>
          <w:i/>
          <w:color w:val="4F81BD" w:themeColor="accent1"/>
          <w:sz w:val="21"/>
          <w:szCs w:val="21"/>
          <w:lang w:eastAsia="zh-CN"/>
          <w14:textFill>
            <w14:solidFill>
              <w14:schemeClr w14:val="accent1"/>
            </w14:solidFill>
          </w14:textFill>
        </w:rPr>
        <w:t>必填项</w:t>
      </w:r>
      <w:r>
        <w:rPr>
          <w:rFonts w:hint="eastAsia"/>
          <w:i/>
          <w:color w:val="4F81BD" w:themeColor="accent1"/>
          <w:sz w:val="21"/>
          <w:szCs w:val="21"/>
          <w:lang w:eastAsia="zh-CN"/>
          <w14:textFill>
            <w14:solidFill>
              <w14:schemeClr w14:val="accent1"/>
            </w14:solidFill>
          </w14:textFill>
        </w:rPr>
        <w:t>）</w:t>
      </w:r>
    </w:p>
    <w:p>
      <w:pPr>
        <w:pStyle w:val="3"/>
        <w:spacing w:before="0" w:after="0"/>
        <w:rPr>
          <w:i/>
          <w:color w:val="4F81BD" w:themeColor="accent1"/>
          <w:sz w:val="21"/>
          <w:szCs w:val="21"/>
          <w:lang w:eastAsia="zh-CN"/>
          <w14:textFill>
            <w14:solidFill>
              <w14:schemeClr w14:val="accent1"/>
            </w14:solidFill>
          </w14:textFill>
        </w:rPr>
      </w:pPr>
      <w:r>
        <w:rPr>
          <w:rFonts w:hint="eastAsia"/>
          <w:i/>
          <w:color w:val="4F81BD" w:themeColor="accent1"/>
          <w:sz w:val="21"/>
          <w:szCs w:val="21"/>
          <w:lang w:eastAsia="zh-CN"/>
          <w14:textFill>
            <w14:solidFill>
              <w14:schemeClr w14:val="accent1"/>
            </w14:solidFill>
          </w14:textFill>
        </w:rPr>
        <w:t>/</w:t>
      </w:r>
      <w:r>
        <w:rPr>
          <w:i/>
          <w:color w:val="4F81BD" w:themeColor="accent1"/>
          <w:sz w:val="21"/>
          <w:szCs w:val="21"/>
          <w:lang w:eastAsia="zh-CN"/>
          <w14:textFill>
            <w14:solidFill>
              <w14:schemeClr w14:val="accent1"/>
            </w14:solidFill>
          </w14:textFill>
        </w:rPr>
        <w:t>/对人工操作的流程</w:t>
      </w:r>
      <w:r>
        <w:rPr>
          <w:rFonts w:hint="eastAsia"/>
          <w:i/>
          <w:color w:val="4F81BD" w:themeColor="accent1"/>
          <w:sz w:val="21"/>
          <w:szCs w:val="21"/>
          <w:lang w:eastAsia="zh-CN"/>
          <w14:textFill>
            <w14:solidFill>
              <w14:schemeClr w14:val="accent1"/>
            </w14:solidFill>
          </w14:textFill>
        </w:rPr>
        <w:t>，</w:t>
      </w:r>
      <w:r>
        <w:rPr>
          <w:i/>
          <w:color w:val="4F81BD" w:themeColor="accent1"/>
          <w:sz w:val="21"/>
          <w:szCs w:val="21"/>
          <w:lang w:eastAsia="zh-CN"/>
          <w14:textFill>
            <w14:solidFill>
              <w14:schemeClr w14:val="accent1"/>
            </w14:solidFill>
          </w14:textFill>
        </w:rPr>
        <w:t>可能出现的不稳定性进行识别</w:t>
      </w:r>
      <w:r>
        <w:rPr>
          <w:rFonts w:hint="eastAsia"/>
          <w:i/>
          <w:color w:val="4F81BD" w:themeColor="accent1"/>
          <w:sz w:val="21"/>
          <w:szCs w:val="21"/>
          <w:lang w:eastAsia="zh-CN"/>
          <w14:textFill>
            <w14:solidFill>
              <w14:schemeClr w14:val="accent1"/>
            </w14:solidFill>
          </w14:textFill>
        </w:rPr>
        <w:t>，</w:t>
      </w:r>
      <w:r>
        <w:rPr>
          <w:i/>
          <w:color w:val="4F81BD" w:themeColor="accent1"/>
          <w:sz w:val="21"/>
          <w:szCs w:val="21"/>
          <w:lang w:eastAsia="zh-CN"/>
          <w14:textFill>
            <w14:solidFill>
              <w14:schemeClr w14:val="accent1"/>
            </w14:solidFill>
          </w14:textFill>
        </w:rPr>
        <w:t>比如</w:t>
      </w:r>
      <w:r>
        <w:rPr>
          <w:rFonts w:hint="eastAsia"/>
          <w:i/>
          <w:color w:val="4F81BD" w:themeColor="accent1"/>
          <w:sz w:val="21"/>
          <w:szCs w:val="21"/>
          <w:lang w:eastAsia="zh-CN"/>
          <w14:textFill>
            <w14:solidFill>
              <w14:schemeClr w14:val="accent1"/>
            </w14:solidFill>
          </w14:textFill>
        </w:rPr>
        <w:t>：</w:t>
      </w:r>
      <w:r>
        <w:rPr>
          <w:i/>
          <w:color w:val="4F81BD" w:themeColor="accent1"/>
          <w:sz w:val="21"/>
          <w:szCs w:val="21"/>
          <w:lang w:eastAsia="zh-CN"/>
          <w14:textFill>
            <w14:solidFill>
              <w14:schemeClr w14:val="accent1"/>
            </w14:solidFill>
          </w14:textFill>
        </w:rPr>
        <w:t>从</w:t>
      </w:r>
      <w:r>
        <w:rPr>
          <w:rFonts w:hint="eastAsia"/>
          <w:i/>
          <w:color w:val="4F81BD" w:themeColor="accent1"/>
          <w:sz w:val="21"/>
          <w:szCs w:val="21"/>
          <w:lang w:eastAsia="zh-CN"/>
          <w14:textFill>
            <w14:solidFill>
              <w14:schemeClr w14:val="accent1"/>
            </w14:solidFill>
          </w14:textFill>
        </w:rPr>
        <w:t>1-</w:t>
      </w:r>
      <w:r>
        <w:rPr>
          <w:i/>
          <w:color w:val="4F81BD" w:themeColor="accent1"/>
          <w:sz w:val="21"/>
          <w:szCs w:val="21"/>
          <w:lang w:eastAsia="zh-CN"/>
          <w14:textFill>
            <w14:solidFill>
              <w14:schemeClr w14:val="accent1"/>
            </w14:solidFill>
          </w14:textFill>
        </w:rPr>
        <w:t>2步会出现广告弹框等</w:t>
      </w:r>
      <w:r>
        <w:rPr>
          <w:rFonts w:hint="eastAsia"/>
          <w:i/>
          <w:color w:val="4F81BD" w:themeColor="accent1"/>
          <w:sz w:val="21"/>
          <w:szCs w:val="21"/>
          <w:lang w:eastAsia="zh-CN"/>
          <w14:textFill>
            <w14:solidFill>
              <w14:schemeClr w14:val="accent1"/>
            </w14:solidFill>
          </w14:textFill>
        </w:rPr>
        <w:t>；</w:t>
      </w:r>
    </w:p>
    <w:tbl>
      <w:tblPr>
        <w:tblStyle w:val="28"/>
        <w:tblW w:w="86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7"/>
        <w:gridCol w:w="1113"/>
        <w:gridCol w:w="6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7" w:type="dxa"/>
            <w:shd w:val="clear" w:color="auto" w:fill="548DD4" w:themeFill="text2" w:themeFillTint="99"/>
          </w:tcPr>
          <w:p>
            <w:pPr>
              <w:pStyle w:val="3"/>
              <w:spacing w:before="0" w:after="0"/>
              <w:jc w:val="center"/>
              <w:rPr>
                <w:sz w:val="21"/>
                <w:szCs w:val="21"/>
              </w:rPr>
            </w:pPr>
            <w:r>
              <w:rPr>
                <w:sz w:val="21"/>
                <w:szCs w:val="21"/>
              </w:rPr>
              <w:t>序号</w:t>
            </w:r>
          </w:p>
        </w:tc>
        <w:tc>
          <w:tcPr>
            <w:tcW w:w="1113" w:type="dxa"/>
            <w:shd w:val="clear" w:color="auto" w:fill="548DD4" w:themeFill="text2" w:themeFillTint="99"/>
          </w:tcPr>
          <w:p>
            <w:pPr>
              <w:pStyle w:val="3"/>
              <w:spacing w:before="0" w:after="0"/>
              <w:jc w:val="center"/>
              <w:rPr>
                <w:sz w:val="21"/>
                <w:szCs w:val="21"/>
              </w:rPr>
            </w:pPr>
            <w:r>
              <w:rPr>
                <w:rFonts w:hint="eastAsia"/>
                <w:sz w:val="21"/>
                <w:szCs w:val="21"/>
                <w:lang w:eastAsia="zh-CN"/>
              </w:rPr>
              <w:t>操作步骤</w:t>
            </w:r>
          </w:p>
        </w:tc>
        <w:tc>
          <w:tcPr>
            <w:tcW w:w="6850" w:type="dxa"/>
            <w:shd w:val="clear" w:color="auto" w:fill="548DD4" w:themeFill="text2" w:themeFillTint="99"/>
          </w:tcPr>
          <w:p>
            <w:pPr>
              <w:pStyle w:val="3"/>
              <w:spacing w:before="0" w:after="0"/>
              <w:jc w:val="center"/>
              <w:rPr>
                <w:sz w:val="21"/>
                <w:szCs w:val="21"/>
              </w:rPr>
            </w:pPr>
            <w:r>
              <w:rPr>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7" w:type="dxa"/>
          </w:tcPr>
          <w:p>
            <w:pPr>
              <w:pStyle w:val="3"/>
              <w:numPr>
                <w:ilvl w:val="0"/>
                <w:numId w:val="8"/>
              </w:numPr>
              <w:spacing w:before="0" w:after="0"/>
              <w:jc w:val="center"/>
              <w:rPr>
                <w:sz w:val="21"/>
                <w:szCs w:val="21"/>
                <w:lang w:eastAsia="zh-CN"/>
              </w:rPr>
            </w:pPr>
          </w:p>
        </w:tc>
        <w:tc>
          <w:tcPr>
            <w:tcW w:w="1113" w:type="dxa"/>
          </w:tcPr>
          <w:p>
            <w:pPr>
              <w:pStyle w:val="3"/>
              <w:spacing w:before="0" w:after="0"/>
              <w:jc w:val="center"/>
              <w:rPr>
                <w:sz w:val="21"/>
                <w:szCs w:val="21"/>
                <w:lang w:eastAsia="zh-CN"/>
              </w:rPr>
            </w:pPr>
          </w:p>
        </w:tc>
        <w:tc>
          <w:tcPr>
            <w:tcW w:w="6850" w:type="dxa"/>
          </w:tcPr>
          <w:p>
            <w:pPr>
              <w:pStyle w:val="3"/>
              <w:spacing w:before="0" w:after="0"/>
              <w:rPr>
                <w:sz w:val="21"/>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7" w:type="dxa"/>
          </w:tcPr>
          <w:p>
            <w:pPr>
              <w:pStyle w:val="3"/>
              <w:numPr>
                <w:ilvl w:val="0"/>
                <w:numId w:val="8"/>
              </w:numPr>
              <w:spacing w:before="0" w:after="0"/>
              <w:jc w:val="center"/>
              <w:rPr>
                <w:sz w:val="21"/>
                <w:szCs w:val="21"/>
                <w:lang w:eastAsia="zh-CN"/>
              </w:rPr>
            </w:pPr>
          </w:p>
        </w:tc>
        <w:tc>
          <w:tcPr>
            <w:tcW w:w="1113" w:type="dxa"/>
          </w:tcPr>
          <w:p>
            <w:pPr>
              <w:pStyle w:val="3"/>
              <w:spacing w:before="0" w:after="0"/>
              <w:jc w:val="center"/>
              <w:rPr>
                <w:sz w:val="21"/>
                <w:szCs w:val="21"/>
                <w:lang w:eastAsia="zh-CN"/>
              </w:rPr>
            </w:pPr>
          </w:p>
        </w:tc>
        <w:tc>
          <w:tcPr>
            <w:tcW w:w="6850" w:type="dxa"/>
          </w:tcPr>
          <w:p>
            <w:pPr>
              <w:pStyle w:val="3"/>
              <w:spacing w:before="0" w:after="0"/>
              <w:rPr>
                <w:sz w:val="21"/>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7" w:type="dxa"/>
          </w:tcPr>
          <w:p>
            <w:pPr>
              <w:pStyle w:val="3"/>
              <w:numPr>
                <w:ilvl w:val="0"/>
                <w:numId w:val="8"/>
              </w:numPr>
              <w:spacing w:before="0" w:after="0"/>
              <w:jc w:val="center"/>
              <w:rPr>
                <w:sz w:val="21"/>
                <w:szCs w:val="21"/>
                <w:lang w:eastAsia="zh-CN"/>
              </w:rPr>
            </w:pPr>
          </w:p>
        </w:tc>
        <w:tc>
          <w:tcPr>
            <w:tcW w:w="1113" w:type="dxa"/>
          </w:tcPr>
          <w:p>
            <w:pPr>
              <w:pStyle w:val="3"/>
              <w:spacing w:before="0" w:after="0"/>
              <w:jc w:val="center"/>
              <w:rPr>
                <w:sz w:val="21"/>
                <w:szCs w:val="21"/>
                <w:lang w:eastAsia="zh-CN"/>
              </w:rPr>
            </w:pPr>
          </w:p>
        </w:tc>
        <w:tc>
          <w:tcPr>
            <w:tcW w:w="6850" w:type="dxa"/>
          </w:tcPr>
          <w:p>
            <w:pPr>
              <w:pStyle w:val="3"/>
              <w:spacing w:before="0" w:after="0"/>
              <w:rPr>
                <w:sz w:val="21"/>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7" w:type="dxa"/>
          </w:tcPr>
          <w:p>
            <w:pPr>
              <w:pStyle w:val="3"/>
              <w:numPr>
                <w:ilvl w:val="0"/>
                <w:numId w:val="8"/>
              </w:numPr>
              <w:spacing w:before="0" w:after="0"/>
              <w:jc w:val="center"/>
              <w:rPr>
                <w:sz w:val="21"/>
                <w:szCs w:val="21"/>
                <w:lang w:eastAsia="zh-CN"/>
              </w:rPr>
            </w:pPr>
          </w:p>
        </w:tc>
        <w:tc>
          <w:tcPr>
            <w:tcW w:w="1113" w:type="dxa"/>
          </w:tcPr>
          <w:p>
            <w:pPr>
              <w:pStyle w:val="3"/>
              <w:spacing w:before="0" w:after="0"/>
              <w:jc w:val="center"/>
              <w:rPr>
                <w:sz w:val="21"/>
                <w:szCs w:val="21"/>
                <w:lang w:eastAsia="zh-CN"/>
              </w:rPr>
            </w:pPr>
          </w:p>
        </w:tc>
        <w:tc>
          <w:tcPr>
            <w:tcW w:w="6850" w:type="dxa"/>
          </w:tcPr>
          <w:p>
            <w:pPr>
              <w:pStyle w:val="3"/>
              <w:spacing w:before="0" w:after="0"/>
              <w:rPr>
                <w:sz w:val="21"/>
                <w:szCs w:val="21"/>
                <w:lang w:eastAsia="zh-CN"/>
              </w:rPr>
            </w:pPr>
          </w:p>
        </w:tc>
      </w:tr>
    </w:tbl>
    <w:p>
      <w:pPr>
        <w:pStyle w:val="2"/>
        <w:rPr>
          <w:lang w:eastAsia="zh-CN"/>
        </w:rPr>
      </w:pPr>
      <w:bookmarkStart w:id="11" w:name="_Toc116373919"/>
      <w:r>
        <w:rPr>
          <w:rFonts w:hint="eastAsia"/>
          <w:lang w:eastAsia="zh-CN"/>
        </w:rPr>
        <w:t>确认意见</w:t>
      </w:r>
      <w:bookmarkEnd w:id="11"/>
    </w:p>
    <w:p>
      <w:pPr>
        <w:pStyle w:val="3"/>
        <w:spacing w:before="0" w:after="0"/>
        <w:rPr>
          <w:i/>
          <w:color w:val="4F81BD" w:themeColor="accent1"/>
          <w:sz w:val="21"/>
          <w:szCs w:val="21"/>
          <w:lang w:eastAsia="zh-CN"/>
          <w14:textFill>
            <w14:solidFill>
              <w14:schemeClr w14:val="accent1"/>
            </w14:solidFill>
          </w14:textFill>
        </w:rPr>
      </w:pPr>
      <w:r>
        <w:rPr>
          <w:rFonts w:hint="eastAsia"/>
          <w:i/>
          <w:color w:val="4F81BD" w:themeColor="accent1"/>
          <w:sz w:val="21"/>
          <w:szCs w:val="21"/>
          <w:lang w:eastAsia="zh-CN"/>
          <w14:textFill>
            <w14:solidFill>
              <w14:schemeClr w14:val="accent1"/>
            </w14:solidFill>
          </w14:textFill>
        </w:rPr>
        <w:t>/</w:t>
      </w:r>
      <w:r>
        <w:rPr>
          <w:i/>
          <w:color w:val="4F81BD" w:themeColor="accent1"/>
          <w:sz w:val="21"/>
          <w:szCs w:val="21"/>
          <w:lang w:eastAsia="zh-CN"/>
          <w14:textFill>
            <w14:solidFill>
              <w14:schemeClr w14:val="accent1"/>
            </w14:solidFill>
          </w14:textFill>
        </w:rPr>
        <w:t>/</w:t>
      </w:r>
      <w:r>
        <w:rPr>
          <w:rFonts w:hint="eastAsia"/>
          <w:i/>
          <w:color w:val="4F81BD" w:themeColor="accent1"/>
          <w:sz w:val="21"/>
          <w:szCs w:val="21"/>
          <w:lang w:eastAsia="zh-CN"/>
          <w14:textFill>
            <w14:solidFill>
              <w14:schemeClr w14:val="accent1"/>
            </w14:solidFill>
          </w14:textFill>
        </w:rPr>
        <w:t>由甲方人员填写，并签字；</w:t>
      </w:r>
    </w:p>
    <w:tbl>
      <w:tblPr>
        <w:tblStyle w:val="28"/>
        <w:tblW w:w="86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8"/>
        <w:gridCol w:w="3571"/>
        <w:gridCol w:w="455"/>
        <w:gridCol w:w="40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30" w:type="dxa"/>
            <w:gridSpan w:val="4"/>
            <w:tcBorders>
              <w:top w:val="single" w:color="auto" w:sz="4" w:space="0"/>
              <w:left w:val="single" w:color="auto" w:sz="4" w:space="0"/>
              <w:bottom w:val="single" w:color="auto" w:sz="4" w:space="0"/>
              <w:right w:val="single" w:color="auto" w:sz="4" w:space="0"/>
            </w:tcBorders>
            <w:shd w:val="clear" w:color="auto" w:fill="548DD4" w:themeFill="text2" w:themeFillTint="99"/>
            <w:vAlign w:val="center"/>
          </w:tcPr>
          <w:p>
            <w:pPr>
              <w:spacing w:after="0"/>
              <w:jc w:val="center"/>
              <w:rPr>
                <w:sz w:val="21"/>
                <w:szCs w:val="21"/>
                <w:lang w:eastAsia="zh-CN"/>
              </w:rPr>
            </w:pPr>
            <w:r>
              <w:rPr>
                <w:rFonts w:hint="eastAsia"/>
                <w:sz w:val="21"/>
                <w:szCs w:val="21"/>
                <w:lang w:eastAsia="zh-CN"/>
              </w:rPr>
              <w:t>签字确认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28" w:type="dxa"/>
            <w:tcBorders>
              <w:top w:val="single" w:color="auto" w:sz="4" w:space="0"/>
              <w:left w:val="single" w:color="auto" w:sz="4" w:space="0"/>
              <w:bottom w:val="single" w:color="auto" w:sz="4" w:space="0"/>
              <w:right w:val="single" w:color="auto" w:sz="4" w:space="0"/>
            </w:tcBorders>
            <w:vAlign w:val="center"/>
          </w:tcPr>
          <w:p>
            <w:pPr>
              <w:spacing w:after="0"/>
              <w:jc w:val="center"/>
              <w:rPr>
                <w:sz w:val="21"/>
                <w:szCs w:val="21"/>
                <w:lang w:eastAsia="zh-CN"/>
              </w:rPr>
            </w:pPr>
            <w:r>
              <w:rPr>
                <w:rFonts w:hint="eastAsia" w:ascii="宋体" w:hAnsi="宋体" w:eastAsia="宋体" w:cs="宋体"/>
                <w:sz w:val="21"/>
                <w:szCs w:val="21"/>
                <w:lang w:eastAsia="zh-CN"/>
              </w:rPr>
              <w:t>确认意</w:t>
            </w:r>
            <w:r>
              <w:rPr>
                <w:rFonts w:hint="eastAsia"/>
                <w:sz w:val="21"/>
                <w:szCs w:val="21"/>
                <w:lang w:eastAsia="zh-CN"/>
              </w:rPr>
              <w:t>见</w:t>
            </w:r>
          </w:p>
        </w:tc>
        <w:tc>
          <w:tcPr>
            <w:tcW w:w="8102" w:type="dxa"/>
            <w:gridSpan w:val="3"/>
            <w:tcBorders>
              <w:top w:val="single" w:color="auto" w:sz="4" w:space="0"/>
              <w:left w:val="single" w:color="auto" w:sz="4" w:space="0"/>
              <w:bottom w:val="single" w:color="auto" w:sz="4" w:space="0"/>
              <w:right w:val="single" w:color="auto" w:sz="4" w:space="0"/>
            </w:tcBorders>
            <w:vAlign w:val="center"/>
          </w:tcPr>
          <w:p>
            <w:pPr>
              <w:spacing w:after="0"/>
              <w:rPr>
                <w:sz w:val="21"/>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28" w:type="dxa"/>
            <w:tcBorders>
              <w:top w:val="single" w:color="auto" w:sz="4" w:space="0"/>
              <w:left w:val="single" w:color="auto" w:sz="4" w:space="0"/>
              <w:bottom w:val="single" w:color="auto" w:sz="4" w:space="0"/>
              <w:right w:val="single" w:color="auto" w:sz="4" w:space="0"/>
            </w:tcBorders>
            <w:vAlign w:val="center"/>
          </w:tcPr>
          <w:p>
            <w:pPr>
              <w:spacing w:after="0"/>
              <w:jc w:val="center"/>
              <w:rPr>
                <w:sz w:val="21"/>
                <w:szCs w:val="21"/>
                <w:lang w:eastAsia="zh-CN"/>
              </w:rPr>
            </w:pPr>
            <w:r>
              <w:rPr>
                <w:rFonts w:hint="eastAsia" w:ascii="宋体" w:hAnsi="宋体" w:eastAsia="宋体" w:cs="宋体"/>
                <w:sz w:val="21"/>
                <w:szCs w:val="21"/>
                <w:lang w:eastAsia="zh-CN"/>
              </w:rPr>
              <w:t>甲方签</w:t>
            </w:r>
            <w:r>
              <w:rPr>
                <w:rFonts w:hint="eastAsia"/>
                <w:sz w:val="21"/>
                <w:szCs w:val="21"/>
                <w:lang w:eastAsia="zh-CN"/>
              </w:rPr>
              <w:t>字</w:t>
            </w:r>
          </w:p>
        </w:tc>
        <w:tc>
          <w:tcPr>
            <w:tcW w:w="3571" w:type="dxa"/>
            <w:tcBorders>
              <w:top w:val="single" w:color="auto" w:sz="4" w:space="0"/>
              <w:left w:val="single" w:color="auto" w:sz="4" w:space="0"/>
              <w:bottom w:val="single" w:color="auto" w:sz="4" w:space="0"/>
              <w:right w:val="single" w:color="auto" w:sz="4" w:space="0"/>
            </w:tcBorders>
            <w:vAlign w:val="center"/>
          </w:tcPr>
          <w:p>
            <w:pPr>
              <w:spacing w:after="0"/>
              <w:rPr>
                <w:sz w:val="21"/>
                <w:szCs w:val="21"/>
                <w:lang w:eastAsia="zh-CN"/>
              </w:rPr>
            </w:pPr>
            <w:r>
              <w:rPr>
                <w:rFonts w:hint="eastAsia" w:ascii="宋体" w:hAnsi="宋体" w:eastAsia="宋体" w:cs="宋体"/>
                <w:sz w:val="21"/>
                <w:szCs w:val="21"/>
                <w:lang w:eastAsia="zh-CN"/>
              </w:rPr>
              <w:t>姓名（章）</w:t>
            </w:r>
            <w:r>
              <w:rPr>
                <w:rFonts w:hint="eastAsia"/>
                <w:sz w:val="21"/>
                <w:szCs w:val="21"/>
                <w:lang w:eastAsia="zh-CN"/>
              </w:rPr>
              <w:t>：</w:t>
            </w:r>
          </w:p>
          <w:p>
            <w:pPr>
              <w:spacing w:after="0"/>
              <w:rPr>
                <w:sz w:val="21"/>
                <w:szCs w:val="21"/>
                <w:lang w:eastAsia="zh-CN"/>
              </w:rPr>
            </w:pPr>
          </w:p>
          <w:p>
            <w:pPr>
              <w:spacing w:after="0"/>
              <w:rPr>
                <w:sz w:val="21"/>
                <w:szCs w:val="21"/>
                <w:lang w:eastAsia="zh-CN"/>
              </w:rPr>
            </w:pPr>
            <w:r>
              <w:rPr>
                <w:rFonts w:hint="eastAsia" w:ascii="宋体" w:hAnsi="宋体" w:eastAsia="宋体" w:cs="宋体"/>
                <w:sz w:val="21"/>
                <w:szCs w:val="21"/>
                <w:lang w:eastAsia="zh-CN"/>
              </w:rPr>
              <w:t>日期</w:t>
            </w:r>
            <w:r>
              <w:rPr>
                <w:rFonts w:hint="eastAsia"/>
                <w:sz w:val="21"/>
                <w:szCs w:val="21"/>
                <w:lang w:eastAsia="zh-CN"/>
              </w:rPr>
              <w:t>：</w:t>
            </w:r>
          </w:p>
        </w:tc>
        <w:tc>
          <w:tcPr>
            <w:tcW w:w="455" w:type="dxa"/>
            <w:tcBorders>
              <w:top w:val="single" w:color="auto" w:sz="4" w:space="0"/>
              <w:left w:val="single" w:color="auto" w:sz="4" w:space="0"/>
              <w:bottom w:val="single" w:color="auto" w:sz="4" w:space="0"/>
              <w:right w:val="single" w:color="auto" w:sz="4" w:space="0"/>
            </w:tcBorders>
            <w:vAlign w:val="center"/>
          </w:tcPr>
          <w:p>
            <w:pPr>
              <w:spacing w:after="0"/>
              <w:rPr>
                <w:sz w:val="21"/>
                <w:szCs w:val="21"/>
                <w:lang w:eastAsia="zh-CN"/>
              </w:rPr>
            </w:pPr>
            <w:r>
              <w:rPr>
                <w:rFonts w:hint="eastAsia" w:ascii="宋体" w:hAnsi="宋体" w:eastAsia="宋体" w:cs="宋体"/>
                <w:sz w:val="21"/>
                <w:szCs w:val="21"/>
                <w:lang w:eastAsia="zh-CN"/>
              </w:rPr>
              <w:t>乙方签</w:t>
            </w:r>
            <w:r>
              <w:rPr>
                <w:rFonts w:hint="eastAsia"/>
                <w:sz w:val="21"/>
                <w:szCs w:val="21"/>
                <w:lang w:eastAsia="zh-CN"/>
              </w:rPr>
              <w:t>字</w:t>
            </w:r>
          </w:p>
        </w:tc>
        <w:tc>
          <w:tcPr>
            <w:tcW w:w="4076" w:type="dxa"/>
            <w:tcBorders>
              <w:top w:val="single" w:color="auto" w:sz="4" w:space="0"/>
              <w:left w:val="single" w:color="auto" w:sz="4" w:space="0"/>
              <w:bottom w:val="single" w:color="auto" w:sz="4" w:space="0"/>
              <w:right w:val="single" w:color="auto" w:sz="4" w:space="0"/>
            </w:tcBorders>
            <w:vAlign w:val="center"/>
          </w:tcPr>
          <w:p>
            <w:pPr>
              <w:spacing w:after="0"/>
              <w:rPr>
                <w:sz w:val="21"/>
                <w:szCs w:val="21"/>
                <w:lang w:eastAsia="zh-CN"/>
              </w:rPr>
            </w:pPr>
            <w:r>
              <w:rPr>
                <w:rFonts w:hint="eastAsia" w:ascii="宋体" w:hAnsi="宋体" w:eastAsia="宋体" w:cs="宋体"/>
                <w:sz w:val="21"/>
                <w:szCs w:val="21"/>
                <w:lang w:eastAsia="zh-CN"/>
              </w:rPr>
              <w:t>姓名（章）</w:t>
            </w:r>
            <w:r>
              <w:rPr>
                <w:rFonts w:hint="eastAsia"/>
                <w:sz w:val="21"/>
                <w:szCs w:val="21"/>
                <w:lang w:eastAsia="zh-CN"/>
              </w:rPr>
              <w:t>：</w:t>
            </w:r>
          </w:p>
          <w:p>
            <w:pPr>
              <w:spacing w:after="0"/>
              <w:rPr>
                <w:sz w:val="21"/>
                <w:szCs w:val="21"/>
                <w:lang w:eastAsia="zh-CN"/>
              </w:rPr>
            </w:pPr>
          </w:p>
          <w:p>
            <w:pPr>
              <w:spacing w:after="0"/>
              <w:rPr>
                <w:sz w:val="21"/>
                <w:szCs w:val="21"/>
                <w:lang w:eastAsia="zh-CN"/>
              </w:rPr>
            </w:pPr>
            <w:r>
              <w:rPr>
                <w:rFonts w:hint="eastAsia" w:ascii="宋体" w:hAnsi="宋体" w:eastAsia="宋体" w:cs="宋体"/>
                <w:sz w:val="21"/>
                <w:szCs w:val="21"/>
                <w:lang w:eastAsia="zh-CN"/>
              </w:rPr>
              <w:t>日期</w:t>
            </w:r>
            <w:r>
              <w:rPr>
                <w:rFonts w:hint="eastAsia"/>
                <w:sz w:val="21"/>
                <w:szCs w:val="21"/>
                <w:lang w:eastAsia="zh-CN"/>
              </w:rPr>
              <w:t>：</w:t>
            </w:r>
          </w:p>
        </w:tc>
      </w:tr>
    </w:tbl>
    <w:p>
      <w:pPr>
        <w:rPr>
          <w:lang w:eastAsia="zh-CN"/>
        </w:rPr>
      </w:pPr>
    </w:p>
    <w:sectPr>
      <w:headerReference r:id="rId8" w:type="first"/>
      <w:pgSz w:w="12240" w:h="15840"/>
      <w:pgMar w:top="1440" w:right="1800" w:bottom="1440" w:left="1800" w:header="720" w:footer="720" w:gutter="0"/>
      <w:cols w:space="720" w:num="1"/>
      <w:titlePg/>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仿宋_GB2312">
    <w:panose1 w:val="02010609030101010101"/>
    <w:charset w:val="86"/>
    <w:family w:val="modern"/>
    <w:pitch w:val="default"/>
    <w:sig w:usb0="00000001"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5B" w:usb2="00000009" w:usb3="00000000" w:csb0="400001FF" w:csb1="FFFF0000"/>
  </w:font>
  <w:font w:name="MyFon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84695291"/>
    </w:sdtPr>
    <w:sdtContent>
      <w:sdt>
        <w:sdtPr>
          <w:id w:val="-1769616900"/>
        </w:sdtPr>
        <w:sdtContent>
          <w:p>
            <w:pPr>
              <w:pStyle w:val="16"/>
              <w:jc w:val="right"/>
              <w:rPr>
                <w:lang w:eastAsia="zh-CN"/>
              </w:rPr>
            </w:pPr>
            <w:r>
              <w:rPr>
                <w:lang w:val="zh-CN" w:eastAsia="zh-CN"/>
              </w:rPr>
              <w:t xml:space="preserve"> </w:t>
            </w:r>
            <w:r>
              <w:rPr>
                <w:b/>
                <w:bCs/>
                <w:sz w:val="24"/>
                <w:szCs w:val="24"/>
              </w:rPr>
              <w:fldChar w:fldCharType="begin"/>
            </w:r>
            <w:r>
              <w:rPr>
                <w:b/>
                <w:bCs/>
                <w:lang w:eastAsia="zh-CN"/>
              </w:rPr>
              <w:instrText xml:space="preserve">PAGE</w:instrText>
            </w:r>
            <w:r>
              <w:rPr>
                <w:b/>
                <w:bCs/>
                <w:sz w:val="24"/>
                <w:szCs w:val="24"/>
              </w:rPr>
              <w:fldChar w:fldCharType="separate"/>
            </w:r>
            <w:r>
              <w:rPr>
                <w:b/>
                <w:bCs/>
                <w:lang w:eastAsia="zh-CN"/>
              </w:rPr>
              <w:t>5</w:t>
            </w:r>
            <w:r>
              <w:rPr>
                <w:b/>
                <w:bCs/>
                <w:sz w:val="24"/>
                <w:szCs w:val="24"/>
              </w:rPr>
              <w:fldChar w:fldCharType="end"/>
            </w:r>
            <w:r>
              <w:rPr>
                <w:lang w:val="zh-CN" w:eastAsia="zh-CN"/>
              </w:rPr>
              <w:t xml:space="preserve"> / </w:t>
            </w:r>
            <w:r>
              <w:rPr>
                <w:b/>
                <w:bCs/>
                <w:sz w:val="24"/>
                <w:szCs w:val="24"/>
              </w:rPr>
              <w:fldChar w:fldCharType="begin"/>
            </w:r>
            <w:r>
              <w:rPr>
                <w:b/>
                <w:bCs/>
                <w:lang w:eastAsia="zh-CN"/>
              </w:rPr>
              <w:instrText xml:space="preserve">NUMPAGES</w:instrText>
            </w:r>
            <w:r>
              <w:rPr>
                <w:b/>
                <w:bCs/>
                <w:sz w:val="24"/>
                <w:szCs w:val="24"/>
              </w:rPr>
              <w:fldChar w:fldCharType="separate"/>
            </w:r>
            <w:r>
              <w:rPr>
                <w:b/>
                <w:bCs/>
                <w:lang w:eastAsia="zh-CN"/>
              </w:rPr>
              <w:t>7</w:t>
            </w:r>
            <w:r>
              <w:rPr>
                <w:b/>
                <w:bCs/>
                <w:sz w:val="24"/>
                <w:szCs w:val="24"/>
              </w:rP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79918456"/>
    </w:sdtPr>
    <w:sdtContent>
      <w:sdt>
        <w:sdtPr>
          <w:id w:val="230274369"/>
        </w:sdtPr>
        <w:sdtContent>
          <w:p>
            <w:pPr>
              <w:pStyle w:val="16"/>
              <w:jc w:val="right"/>
            </w:pPr>
            <w:r>
              <w:rPr>
                <w:lang w:val="zh-CN" w:eastAsia="zh-CN"/>
              </w:rPr>
              <w:t xml:space="preserve"> </w:t>
            </w:r>
          </w:p>
        </w:sdtContent>
      </w:sdt>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23452700"/>
    </w:sdtPr>
    <w:sdtContent>
      <w:sdt>
        <w:sdtPr>
          <w:id w:val="-1796212147"/>
        </w:sdtPr>
        <w:sdtContent>
          <w:p>
            <w:pPr>
              <w:pStyle w:val="16"/>
              <w:jc w:val="right"/>
            </w:pPr>
            <w:r>
              <w:rPr>
                <w:lang w:val="zh-CN" w:eastAsia="zh-CN"/>
              </w:rPr>
              <w:t xml:space="preserve"> </w:t>
            </w:r>
            <w:r>
              <w:rPr>
                <w:b/>
                <w:bCs/>
                <w:sz w:val="24"/>
                <w:szCs w:val="24"/>
              </w:rPr>
              <w:fldChar w:fldCharType="begin"/>
            </w:r>
            <w:r>
              <w:rPr>
                <w:b/>
                <w:bCs/>
              </w:rPr>
              <w:instrText xml:space="preserve">PAGE</w:instrText>
            </w:r>
            <w:r>
              <w:rPr>
                <w:b/>
                <w:bCs/>
                <w:sz w:val="24"/>
                <w:szCs w:val="24"/>
              </w:rPr>
              <w:fldChar w:fldCharType="separate"/>
            </w:r>
            <w:r>
              <w:rPr>
                <w:b/>
                <w:bCs/>
              </w:rPr>
              <w:t>7</w:t>
            </w:r>
            <w:r>
              <w:rPr>
                <w:b/>
                <w:bCs/>
                <w:sz w:val="24"/>
                <w:szCs w:val="24"/>
              </w:rPr>
              <w:fldChar w:fldCharType="end"/>
            </w:r>
            <w:r>
              <w:rPr>
                <w:lang w:val="zh-CN" w:eastAsia="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7</w:t>
            </w:r>
            <w:r>
              <w:rPr>
                <w:b/>
                <w:bCs/>
                <w:sz w:val="24"/>
                <w:szCs w:val="24"/>
              </w:rPr>
              <w:fldChar w:fldCharType="end"/>
            </w:r>
          </w:p>
        </w:sdtContent>
      </w:sdt>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both"/>
      <w:rPr>
        <w:lang w:eastAsia="zh-CN"/>
      </w:rPr>
    </w:pPr>
    <w:r>
      <w:rPr>
        <w:rFonts w:hint="eastAsia"/>
        <w:lang w:eastAsia="zh-CN"/>
      </w:rPr>
      <w:t xml:space="preserve"> </w:t>
    </w:r>
    <w:r>
      <w:rPr>
        <w:lang w:eastAsia="zh-CN"/>
      </w:rPr>
      <w:t xml:space="preserve">                                                                                                  </w:t>
    </w:r>
    <w:r>
      <w:rPr>
        <w:rFonts w:hint="eastAsia"/>
        <w:lang w:eastAsia="zh-CN"/>
      </w:rPr>
      <w:t xml:space="preserve">          </w:t>
    </w:r>
    <w:r>
      <w:rPr>
        <w:lang w:eastAsia="zh-CN"/>
      </w:rPr>
      <w:tab/>
    </w:r>
    <w:r>
      <w:rPr>
        <w:lang w:eastAsia="zh-CN"/>
      </w:rPr>
      <w:tab/>
    </w:r>
    <w:r>
      <w:rPr>
        <w:lang w:eastAsia="zh-CN"/>
      </w:rPr>
      <w:tab/>
    </w:r>
    <w:r>
      <w:rPr>
        <w:lang w:eastAsia="zh-CN"/>
      </w:rPr>
      <w:tab/>
    </w:r>
    <w:r>
      <w:rPr>
        <w:lang w:eastAsia="zh-CN"/>
      </w:rPr>
      <w:t xml:space="preserve"> </w:t>
    </w:r>
    <w:r>
      <w:rPr>
        <w:rFonts w:hint="eastAsia"/>
        <w:lang w:eastAsia="zh-CN"/>
      </w:rPr>
      <w:t>光大理财RPA项目流程需求说明</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left"/>
      <w:rPr>
        <w:lang w:eastAsia="zh-CN"/>
      </w:rPr>
    </w:pPr>
    <w:r>
      <w:rPr>
        <w:rFonts w:hint="eastAsia"/>
        <w:lang w:eastAsia="zh-CN"/>
      </w:rPr>
      <w:t xml:space="preserve"> </w:t>
    </w:r>
    <w:r>
      <w:rPr>
        <w:lang w:eastAsia="zh-CN"/>
      </w:rPr>
      <w:t xml:space="preserve">                                                                                                                                                                                                               </w:t>
    </w:r>
    <w:r>
      <w:rPr>
        <w:rFonts w:hint="eastAsia"/>
        <w:lang w:eastAsia="zh-CN"/>
      </w:rPr>
      <w:t xml:space="preserve">          光大理财RPA项目流程需求说明</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left"/>
      <w:rPr>
        <w:lang w:eastAsia="zh-CN"/>
      </w:rPr>
    </w:pPr>
    <w:r>
      <w:rPr>
        <w:lang w:eastAsia="zh-CN"/>
      </w:rPr>
      <w:t xml:space="preserve">                                                                                         </w:t>
    </w:r>
    <w:r>
      <w:rPr>
        <w:rFonts w:hint="eastAsia"/>
        <w:lang w:eastAsia="zh-CN"/>
      </w:rPr>
      <w:t xml:space="preserve">        </w:t>
    </w:r>
    <w:r>
      <w:rPr>
        <w:lang w:eastAsia="zh-CN"/>
      </w:rPr>
      <w:t xml:space="preserve"> </w:t>
    </w:r>
    <w:r>
      <w:rPr>
        <w:rFonts w:hint="eastAsia"/>
        <w:lang w:eastAsia="zh-CN"/>
      </w:rPr>
      <w:t xml:space="preserve"> 光大理财RPA项目流程需求说明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0652B8"/>
    <w:multiLevelType w:val="singleLevel"/>
    <w:tmpl w:val="9E0652B8"/>
    <w:lvl w:ilvl="0" w:tentative="0">
      <w:start w:val="1"/>
      <w:numFmt w:val="decimal"/>
      <w:lvlText w:val="%1."/>
      <w:lvlJc w:val="left"/>
      <w:pPr>
        <w:ind w:left="425" w:hanging="425"/>
      </w:pPr>
      <w:rPr>
        <w:rFonts w:hint="default"/>
      </w:rPr>
    </w:lvl>
  </w:abstractNum>
  <w:abstractNum w:abstractNumId="1">
    <w:nsid w:val="0B476604"/>
    <w:multiLevelType w:val="singleLevel"/>
    <w:tmpl w:val="0B476604"/>
    <w:lvl w:ilvl="0" w:tentative="0">
      <w:start w:val="1"/>
      <w:numFmt w:val="decimal"/>
      <w:lvlText w:val="%1."/>
      <w:lvlJc w:val="left"/>
      <w:pPr>
        <w:ind w:left="420" w:hanging="420"/>
      </w:pPr>
      <w:rPr>
        <w:rFonts w:hint="default"/>
      </w:rPr>
    </w:lvl>
  </w:abstractNum>
  <w:abstractNum w:abstractNumId="2">
    <w:nsid w:val="30501DC1"/>
    <w:multiLevelType w:val="multilevel"/>
    <w:tmpl w:val="30501DC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488013DB"/>
    <w:multiLevelType w:val="multilevel"/>
    <w:tmpl w:val="488013DB"/>
    <w:lvl w:ilvl="0" w:tentative="0">
      <w:start w:val="1"/>
      <w:numFmt w:val="decimal"/>
      <w:pStyle w:val="2"/>
      <w:lvlText w:val="%1"/>
      <w:lvlJc w:val="left"/>
      <w:pPr>
        <w:ind w:left="432" w:hanging="432"/>
      </w:pPr>
    </w:lvl>
    <w:lvl w:ilvl="1" w:tentative="0">
      <w:start w:val="1"/>
      <w:numFmt w:val="decimal"/>
      <w:pStyle w:val="4"/>
      <w:lvlText w:val="%1.%2"/>
      <w:lvlJc w:val="left"/>
      <w:pPr>
        <w:ind w:left="576" w:hanging="576"/>
      </w:pPr>
    </w:lvl>
    <w:lvl w:ilvl="2" w:tentative="0">
      <w:start w:val="1"/>
      <w:numFmt w:val="decimal"/>
      <w:pStyle w:val="5"/>
      <w:lvlText w:val="%1.%2.%3"/>
      <w:lvlJc w:val="left"/>
      <w:pPr>
        <w:ind w:left="720" w:hanging="720"/>
      </w:pPr>
    </w:lvl>
    <w:lvl w:ilvl="3" w:tentative="0">
      <w:start w:val="1"/>
      <w:numFmt w:val="decimal"/>
      <w:pStyle w:val="6"/>
      <w:lvlText w:val="%1.%2.%3.%4"/>
      <w:lvlJc w:val="left"/>
      <w:pPr>
        <w:ind w:left="864" w:hanging="864"/>
      </w:pPr>
    </w:lvl>
    <w:lvl w:ilvl="4" w:tentative="0">
      <w:start w:val="1"/>
      <w:numFmt w:val="decimal"/>
      <w:pStyle w:val="7"/>
      <w:lvlText w:val="%1.%2.%3.%4.%5"/>
      <w:lvlJc w:val="left"/>
      <w:pPr>
        <w:ind w:left="1008" w:hanging="1008"/>
      </w:pPr>
    </w:lvl>
    <w:lvl w:ilvl="5" w:tentative="0">
      <w:start w:val="1"/>
      <w:numFmt w:val="decimal"/>
      <w:pStyle w:val="8"/>
      <w:lvlText w:val="%1.%2.%3.%4.%5.%6"/>
      <w:lvlJc w:val="left"/>
      <w:pPr>
        <w:ind w:left="1152" w:hanging="1152"/>
      </w:pPr>
    </w:lvl>
    <w:lvl w:ilvl="6" w:tentative="0">
      <w:start w:val="1"/>
      <w:numFmt w:val="decimal"/>
      <w:pStyle w:val="9"/>
      <w:lvlText w:val="%1.%2.%3.%4.%5.%6.%7"/>
      <w:lvlJc w:val="left"/>
      <w:pPr>
        <w:ind w:left="1296" w:hanging="1296"/>
      </w:pPr>
    </w:lvl>
    <w:lvl w:ilvl="7" w:tentative="0">
      <w:start w:val="1"/>
      <w:numFmt w:val="decimal"/>
      <w:pStyle w:val="10"/>
      <w:lvlText w:val="%1.%2.%3.%4.%5.%6.%7.%8"/>
      <w:lvlJc w:val="left"/>
      <w:pPr>
        <w:ind w:left="1440" w:hanging="1440"/>
      </w:pPr>
    </w:lvl>
    <w:lvl w:ilvl="8" w:tentative="0">
      <w:start w:val="1"/>
      <w:numFmt w:val="decimal"/>
      <w:pStyle w:val="11"/>
      <w:lvlText w:val="%1.%2.%3.%4.%5.%6.%7.%8.%9"/>
      <w:lvlJc w:val="left"/>
      <w:pPr>
        <w:ind w:left="1584" w:hanging="1584"/>
      </w:pPr>
    </w:lvl>
  </w:abstractNum>
  <w:abstractNum w:abstractNumId="4">
    <w:nsid w:val="63F43304"/>
    <w:multiLevelType w:val="singleLevel"/>
    <w:tmpl w:val="63F43304"/>
    <w:lvl w:ilvl="0" w:tentative="0">
      <w:start w:val="1"/>
      <w:numFmt w:val="decimal"/>
      <w:lvlText w:val="%1."/>
      <w:lvlJc w:val="left"/>
      <w:pPr>
        <w:ind w:left="425" w:leftChars="0" w:hanging="425" w:firstLineChars="0"/>
      </w:pPr>
      <w:rPr>
        <w:rFonts w:hint="default"/>
      </w:rPr>
    </w:lvl>
  </w:abstractNum>
  <w:abstractNum w:abstractNumId="5">
    <w:nsid w:val="63F43363"/>
    <w:multiLevelType w:val="singleLevel"/>
    <w:tmpl w:val="63F43363"/>
    <w:lvl w:ilvl="0" w:tentative="0">
      <w:start w:val="1"/>
      <w:numFmt w:val="decimal"/>
      <w:lvlText w:val="%1)"/>
      <w:lvlJc w:val="left"/>
      <w:pPr>
        <w:ind w:left="425" w:leftChars="0" w:hanging="425" w:firstLineChars="0"/>
      </w:pPr>
      <w:rPr>
        <w:rFonts w:hint="default"/>
      </w:rPr>
    </w:lvl>
  </w:abstractNum>
  <w:abstractNum w:abstractNumId="6">
    <w:nsid w:val="63F43375"/>
    <w:multiLevelType w:val="singleLevel"/>
    <w:tmpl w:val="63F43375"/>
    <w:lvl w:ilvl="0" w:tentative="0">
      <w:start w:val="1"/>
      <w:numFmt w:val="decimal"/>
      <w:lvlText w:val="%1)"/>
      <w:lvlJc w:val="left"/>
      <w:pPr>
        <w:ind w:left="425" w:leftChars="0" w:hanging="425" w:firstLineChars="0"/>
      </w:pPr>
      <w:rPr>
        <w:rFonts w:hint="default"/>
      </w:rPr>
    </w:lvl>
  </w:abstractNum>
  <w:abstractNum w:abstractNumId="7">
    <w:nsid w:val="63F43646"/>
    <w:multiLevelType w:val="singleLevel"/>
    <w:tmpl w:val="63F43646"/>
    <w:lvl w:ilvl="0" w:tentative="0">
      <w:start w:val="1"/>
      <w:numFmt w:val="decimal"/>
      <w:lvlText w:val="%1)"/>
      <w:lvlJc w:val="left"/>
      <w:pPr>
        <w:ind w:left="425" w:leftChars="0" w:hanging="425" w:firstLineChars="0"/>
      </w:pPr>
      <w:rPr>
        <w:rFonts w:hint="default"/>
      </w:rPr>
    </w:lvl>
  </w:abstractNum>
  <w:num w:numId="1">
    <w:abstractNumId w:val="3"/>
  </w:num>
  <w:num w:numId="2">
    <w:abstractNumId w:val="2"/>
  </w:num>
  <w:num w:numId="3">
    <w:abstractNumId w:val="4"/>
  </w:num>
  <w:num w:numId="4">
    <w:abstractNumId w:val="6"/>
  </w:num>
  <w:num w:numId="5">
    <w:abstractNumId w:val="7"/>
  </w:num>
  <w:num w:numId="6">
    <w:abstractNumId w:val="5"/>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43CB"/>
    <w:rsid w:val="00005230"/>
    <w:rsid w:val="00011C8B"/>
    <w:rsid w:val="00041F4C"/>
    <w:rsid w:val="000669DD"/>
    <w:rsid w:val="000A1931"/>
    <w:rsid w:val="000A3F29"/>
    <w:rsid w:val="000B0FB9"/>
    <w:rsid w:val="000C5FDC"/>
    <w:rsid w:val="000E2C58"/>
    <w:rsid w:val="000F4D87"/>
    <w:rsid w:val="001024AF"/>
    <w:rsid w:val="00106DAB"/>
    <w:rsid w:val="00147FA0"/>
    <w:rsid w:val="001523EF"/>
    <w:rsid w:val="001549A6"/>
    <w:rsid w:val="00165607"/>
    <w:rsid w:val="001C1192"/>
    <w:rsid w:val="00215D56"/>
    <w:rsid w:val="00237C5F"/>
    <w:rsid w:val="00255236"/>
    <w:rsid w:val="002552B8"/>
    <w:rsid w:val="002631FC"/>
    <w:rsid w:val="00315C60"/>
    <w:rsid w:val="00337B37"/>
    <w:rsid w:val="0034741A"/>
    <w:rsid w:val="00380B1B"/>
    <w:rsid w:val="003816A5"/>
    <w:rsid w:val="00390178"/>
    <w:rsid w:val="003B2836"/>
    <w:rsid w:val="003B53F3"/>
    <w:rsid w:val="003C08BD"/>
    <w:rsid w:val="003C5F65"/>
    <w:rsid w:val="003D33BC"/>
    <w:rsid w:val="003E3998"/>
    <w:rsid w:val="003F40B0"/>
    <w:rsid w:val="00417CE2"/>
    <w:rsid w:val="00426963"/>
    <w:rsid w:val="004350CA"/>
    <w:rsid w:val="00472091"/>
    <w:rsid w:val="004A4C99"/>
    <w:rsid w:val="004C6567"/>
    <w:rsid w:val="004D2033"/>
    <w:rsid w:val="004D295B"/>
    <w:rsid w:val="004D62E6"/>
    <w:rsid w:val="004E29B3"/>
    <w:rsid w:val="005005A5"/>
    <w:rsid w:val="00520596"/>
    <w:rsid w:val="00521E1E"/>
    <w:rsid w:val="00532716"/>
    <w:rsid w:val="00562E89"/>
    <w:rsid w:val="00566ED5"/>
    <w:rsid w:val="00590D07"/>
    <w:rsid w:val="005A6928"/>
    <w:rsid w:val="005B1685"/>
    <w:rsid w:val="005B260C"/>
    <w:rsid w:val="005C10F9"/>
    <w:rsid w:val="005E26A3"/>
    <w:rsid w:val="00603760"/>
    <w:rsid w:val="00604D13"/>
    <w:rsid w:val="0061553F"/>
    <w:rsid w:val="00620270"/>
    <w:rsid w:val="0063612C"/>
    <w:rsid w:val="00637CAC"/>
    <w:rsid w:val="00642B49"/>
    <w:rsid w:val="006549D4"/>
    <w:rsid w:val="006573D9"/>
    <w:rsid w:val="00667429"/>
    <w:rsid w:val="006A14E1"/>
    <w:rsid w:val="006C0B33"/>
    <w:rsid w:val="006C7B97"/>
    <w:rsid w:val="007136D2"/>
    <w:rsid w:val="00726CAA"/>
    <w:rsid w:val="00727A75"/>
    <w:rsid w:val="00743366"/>
    <w:rsid w:val="00764127"/>
    <w:rsid w:val="00784D58"/>
    <w:rsid w:val="007B270B"/>
    <w:rsid w:val="007B4C07"/>
    <w:rsid w:val="007C6D7C"/>
    <w:rsid w:val="007E06D9"/>
    <w:rsid w:val="007F5BC8"/>
    <w:rsid w:val="00803708"/>
    <w:rsid w:val="008142DF"/>
    <w:rsid w:val="0081704C"/>
    <w:rsid w:val="00831C15"/>
    <w:rsid w:val="00842897"/>
    <w:rsid w:val="00863F0B"/>
    <w:rsid w:val="00865057"/>
    <w:rsid w:val="0087084F"/>
    <w:rsid w:val="00897DF5"/>
    <w:rsid w:val="008C6BF7"/>
    <w:rsid w:val="008D2FC8"/>
    <w:rsid w:val="008D40BB"/>
    <w:rsid w:val="008D6863"/>
    <w:rsid w:val="008F229B"/>
    <w:rsid w:val="00922D36"/>
    <w:rsid w:val="00945B83"/>
    <w:rsid w:val="009548CD"/>
    <w:rsid w:val="00954FB1"/>
    <w:rsid w:val="00980AF8"/>
    <w:rsid w:val="00990376"/>
    <w:rsid w:val="009E1FB5"/>
    <w:rsid w:val="009F2ABD"/>
    <w:rsid w:val="00A22A19"/>
    <w:rsid w:val="00A44971"/>
    <w:rsid w:val="00A80B0A"/>
    <w:rsid w:val="00A95C07"/>
    <w:rsid w:val="00AA3601"/>
    <w:rsid w:val="00AB25AB"/>
    <w:rsid w:val="00AD3C07"/>
    <w:rsid w:val="00AF18B0"/>
    <w:rsid w:val="00B01CD5"/>
    <w:rsid w:val="00B127C4"/>
    <w:rsid w:val="00B12D61"/>
    <w:rsid w:val="00B24A42"/>
    <w:rsid w:val="00B24F10"/>
    <w:rsid w:val="00B4316D"/>
    <w:rsid w:val="00B71AC7"/>
    <w:rsid w:val="00B72BEA"/>
    <w:rsid w:val="00B83AD4"/>
    <w:rsid w:val="00B85F2F"/>
    <w:rsid w:val="00B86B75"/>
    <w:rsid w:val="00BB0290"/>
    <w:rsid w:val="00BC346E"/>
    <w:rsid w:val="00BC48D5"/>
    <w:rsid w:val="00BD4052"/>
    <w:rsid w:val="00BD564C"/>
    <w:rsid w:val="00BE4342"/>
    <w:rsid w:val="00BE7899"/>
    <w:rsid w:val="00C029C3"/>
    <w:rsid w:val="00C104C3"/>
    <w:rsid w:val="00C207B8"/>
    <w:rsid w:val="00C36279"/>
    <w:rsid w:val="00C5051F"/>
    <w:rsid w:val="00C8288A"/>
    <w:rsid w:val="00CA0A08"/>
    <w:rsid w:val="00CA3C69"/>
    <w:rsid w:val="00CD03B6"/>
    <w:rsid w:val="00CD3CFB"/>
    <w:rsid w:val="00CD59EB"/>
    <w:rsid w:val="00CD5C40"/>
    <w:rsid w:val="00D0080F"/>
    <w:rsid w:val="00D03759"/>
    <w:rsid w:val="00D052C3"/>
    <w:rsid w:val="00D10768"/>
    <w:rsid w:val="00D169BF"/>
    <w:rsid w:val="00D204A1"/>
    <w:rsid w:val="00D83A75"/>
    <w:rsid w:val="00D85924"/>
    <w:rsid w:val="00DA1610"/>
    <w:rsid w:val="00DC2948"/>
    <w:rsid w:val="00E0511A"/>
    <w:rsid w:val="00E315A3"/>
    <w:rsid w:val="00E33AFE"/>
    <w:rsid w:val="00E50104"/>
    <w:rsid w:val="00E54AB5"/>
    <w:rsid w:val="00E80040"/>
    <w:rsid w:val="00E91EBF"/>
    <w:rsid w:val="00E93946"/>
    <w:rsid w:val="00EA565F"/>
    <w:rsid w:val="00F038EE"/>
    <w:rsid w:val="00F11012"/>
    <w:rsid w:val="00F168DA"/>
    <w:rsid w:val="00F32023"/>
    <w:rsid w:val="00F37531"/>
    <w:rsid w:val="00F41E29"/>
    <w:rsid w:val="00F510AA"/>
    <w:rsid w:val="00F6129D"/>
    <w:rsid w:val="00F617F3"/>
    <w:rsid w:val="00FA1CF2"/>
    <w:rsid w:val="02400D24"/>
    <w:rsid w:val="088908A9"/>
    <w:rsid w:val="0B013438"/>
    <w:rsid w:val="0F8E1DFF"/>
    <w:rsid w:val="106F45A6"/>
    <w:rsid w:val="143F7D21"/>
    <w:rsid w:val="150973B3"/>
    <w:rsid w:val="19D33575"/>
    <w:rsid w:val="1AF01F1F"/>
    <w:rsid w:val="1B754FA8"/>
    <w:rsid w:val="1D611629"/>
    <w:rsid w:val="208169DD"/>
    <w:rsid w:val="20BA2963"/>
    <w:rsid w:val="2B8F6676"/>
    <w:rsid w:val="2D2A6898"/>
    <w:rsid w:val="2DF40972"/>
    <w:rsid w:val="301E1EDD"/>
    <w:rsid w:val="32105920"/>
    <w:rsid w:val="333040B0"/>
    <w:rsid w:val="363842AB"/>
    <w:rsid w:val="366377E0"/>
    <w:rsid w:val="37B302A2"/>
    <w:rsid w:val="37F706FA"/>
    <w:rsid w:val="3A2C5BB7"/>
    <w:rsid w:val="3AC37C64"/>
    <w:rsid w:val="3B785A45"/>
    <w:rsid w:val="3C63193B"/>
    <w:rsid w:val="3EB42FE7"/>
    <w:rsid w:val="4290657D"/>
    <w:rsid w:val="457B5BD5"/>
    <w:rsid w:val="4D241A43"/>
    <w:rsid w:val="4E513E6D"/>
    <w:rsid w:val="54FD2CF5"/>
    <w:rsid w:val="58123A11"/>
    <w:rsid w:val="58467FE5"/>
    <w:rsid w:val="589F74CA"/>
    <w:rsid w:val="59114ADB"/>
    <w:rsid w:val="5C6E703B"/>
    <w:rsid w:val="5D837771"/>
    <w:rsid w:val="625C61DB"/>
    <w:rsid w:val="652B4DB9"/>
    <w:rsid w:val="654B7E48"/>
    <w:rsid w:val="65C738FD"/>
    <w:rsid w:val="66E02F7F"/>
    <w:rsid w:val="67C77592"/>
    <w:rsid w:val="6D542AA1"/>
    <w:rsid w:val="6D5F59A0"/>
    <w:rsid w:val="6E851038"/>
    <w:rsid w:val="6EC20CBF"/>
    <w:rsid w:val="702F4A26"/>
    <w:rsid w:val="7104501A"/>
    <w:rsid w:val="747C6B7E"/>
    <w:rsid w:val="77031641"/>
    <w:rsid w:val="77734DC0"/>
    <w:rsid w:val="79046017"/>
  </w:rsids>
  <m:mathPr>
    <m:lMargin m:val="0"/>
    <m:mathFont m:val="Cambria Math"/>
    <m:rMargin m:val="0"/>
    <m:brkBin m:val="before"/>
    <m:brkBinSub m:val="--"/>
    <m:defJc m:val="centerGroup"/>
    <m:intLim m:val="subSup"/>
    <m:naryLim m:val="subSup"/>
    <m:smallFrac m:val="0"/>
    <m:dispDef m:val="0"/>
    <m:wrapRight m:val=""/>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iPriority="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iPriority="0" w:name="index 7"/>
    <w:lsdException w:uiPriority="0" w:name="index 8"/>
    <w:lsdException w:uiPriority="0" w:name="index 9"/>
    <w:lsdException w:qFormat="1" w:uiPriority="39" w:semiHidden="0" w:name="toc 1"/>
    <w:lsdException w:qFormat="1" w:uiPriority="39" w:semiHidden="0" w:name="toc 2"/>
    <w:lsdException w:qFormat="1" w:uiPriority="39" w:semiHidden="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qFormat="1" w:uiPriority="9" w:semiHidden="0" w:name="footnote text"/>
    <w:lsdException w:uiPriority="0" w:name="annotation text"/>
    <w:lsdException w:qFormat="1" w:uiPriority="0" w:semiHidden="0" w:name="header"/>
    <w:lsdException w:qFormat="1" w:uiPriority="99" w:semiHidden="0" w:name="footer"/>
    <w:lsdException w:uiPriority="0" w:name="index heading"/>
    <w:lsdException w:qFormat="1" w:unhideWhenUsed="0" w:uiPriority="0" w:semiHidden="0" w:name="caption"/>
    <w:lsdException w:uiPriority="0" w:name="table of figures"/>
    <w:lsdException w:uiPriority="0" w:name="envelope address"/>
    <w:lsdException w:uiPriority="0" w:name="envelope return"/>
    <w:lsdException w:qFormat="1" w:unhideWhenUsed="0" w:uiPriority="0" w:semiHidden="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nhideWhenUsed="0" w:uiPriority="0" w:semiHidden="0" w:name="List Number 2"/>
    <w:lsdException w:uiPriority="0" w:name="List Number 3"/>
    <w:lsdException w:uiPriority="0" w:name="List Number 4"/>
    <w:lsdException w:unhideWhenUsed="0" w:uiPriority="0" w:semiHidden="0" w:name="List Number 5"/>
    <w:lsdException w:qFormat="1" w:unhideWhenUsed="0" w:uiPriority="0" w:semiHidden="0" w:name="Title"/>
    <w:lsdException w:uiPriority="0" w:name="Closing"/>
    <w:lsdException w:uiPriority="0" w:name="Signature"/>
    <w:lsdException w:uiPriority="1" w:semiHidden="0"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iPriority="0" w:name="Salutation"/>
    <w:lsdException w:qFormat="1" w:unhideWhenUsed="0" w:uiPriority="0" w:semiHidden="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nhideWhenUsed="0" w:uiPriority="0" w:semiHidden="0" w:name="Body Text Indent 3"/>
    <w:lsdException w:qFormat="1" w:uiPriority="9" w:semiHidden="0" w:name="Block Text"/>
    <w:lsdException w:qFormat="1" w:unhideWhenUsed="0" w:uiPriority="99" w:semiHidden="0" w:name="Hyperlink"/>
    <w:lsdException w:unhideWhenUsed="0" w:uiPriority="0" w:semiHidden="0" w:name="FollowedHyperlink"/>
    <w:lsdException w:unhideWhenUsed="0" w:uiPriority="0" w:semiHidden="0" w:name="Strong"/>
    <w:lsdException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qFormat="1"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EastAsia" w:cstheme="minorBidi"/>
      <w:sz w:val="24"/>
      <w:szCs w:val="24"/>
      <w:lang w:val="en-US" w:eastAsia="en-US" w:bidi="ar-SA"/>
    </w:rPr>
  </w:style>
  <w:style w:type="paragraph" w:styleId="2">
    <w:name w:val="heading 1"/>
    <w:basedOn w:val="1"/>
    <w:next w:val="3"/>
    <w:qFormat/>
    <w:uiPriority w:val="0"/>
    <w:pPr>
      <w:keepNext/>
      <w:keepLines/>
      <w:numPr>
        <w:ilvl w:val="0"/>
        <w:numId w:val="1"/>
      </w:numPr>
      <w:spacing w:before="240" w:after="240" w:line="360" w:lineRule="auto"/>
      <w:outlineLvl w:val="0"/>
    </w:pPr>
    <w:rPr>
      <w:rFonts w:asciiTheme="majorHAnsi" w:hAnsiTheme="majorHAnsi" w:eastAsiaTheme="majorEastAsia" w:cstheme="majorBidi"/>
      <w:b/>
      <w:bCs/>
      <w:color w:val="4F81BD" w:themeColor="accent1"/>
      <w:sz w:val="32"/>
      <w:szCs w:val="32"/>
      <w14:textFill>
        <w14:solidFill>
          <w14:schemeClr w14:val="accent1"/>
        </w14:solidFill>
      </w14:textFill>
    </w:rPr>
  </w:style>
  <w:style w:type="paragraph" w:styleId="4">
    <w:name w:val="heading 2"/>
    <w:basedOn w:val="1"/>
    <w:next w:val="3"/>
    <w:unhideWhenUsed/>
    <w:qFormat/>
    <w:uiPriority w:val="0"/>
    <w:pPr>
      <w:keepNext/>
      <w:keepLines/>
      <w:numPr>
        <w:ilvl w:val="1"/>
        <w:numId w:val="1"/>
      </w:numPr>
      <w:spacing w:before="200" w:after="0"/>
      <w:outlineLvl w:val="1"/>
    </w:pPr>
    <w:rPr>
      <w:rFonts w:asciiTheme="majorHAnsi" w:hAnsiTheme="majorHAnsi" w:eastAsiaTheme="majorEastAsia" w:cstheme="majorBidi"/>
      <w:b/>
      <w:bCs/>
      <w:color w:val="4F81BD" w:themeColor="accent1"/>
      <w:sz w:val="28"/>
      <w:szCs w:val="28"/>
      <w14:textFill>
        <w14:solidFill>
          <w14:schemeClr w14:val="accent1"/>
        </w14:solidFill>
      </w14:textFill>
    </w:rPr>
  </w:style>
  <w:style w:type="paragraph" w:styleId="5">
    <w:name w:val="heading 3"/>
    <w:basedOn w:val="1"/>
    <w:next w:val="3"/>
    <w:unhideWhenUsed/>
    <w:qFormat/>
    <w:uiPriority w:val="0"/>
    <w:pPr>
      <w:keepNext/>
      <w:keepLines/>
      <w:numPr>
        <w:ilvl w:val="2"/>
        <w:numId w:val="1"/>
      </w:numPr>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3"/>
    <w:unhideWhenUsed/>
    <w:qFormat/>
    <w:uiPriority w:val="0"/>
    <w:pPr>
      <w:keepNext/>
      <w:keepLines/>
      <w:numPr>
        <w:ilvl w:val="3"/>
        <w:numId w:val="1"/>
      </w:numPr>
      <w:spacing w:before="200" w:after="0"/>
      <w:outlineLvl w:val="3"/>
    </w:pPr>
    <w:rPr>
      <w:rFonts w:asciiTheme="majorHAnsi" w:hAnsiTheme="majorHAnsi" w:eastAsiaTheme="majorEastAsia" w:cstheme="majorBidi"/>
      <w:bCs/>
      <w:i/>
      <w:color w:val="4F81BD" w:themeColor="accent1"/>
      <w14:textFill>
        <w14:solidFill>
          <w14:schemeClr w14:val="accent1"/>
        </w14:solidFill>
      </w14:textFill>
    </w:rPr>
  </w:style>
  <w:style w:type="paragraph" w:styleId="7">
    <w:name w:val="heading 5"/>
    <w:basedOn w:val="1"/>
    <w:next w:val="3"/>
    <w:unhideWhenUsed/>
    <w:qFormat/>
    <w:uiPriority w:val="0"/>
    <w:pPr>
      <w:keepNext/>
      <w:keepLines/>
      <w:numPr>
        <w:ilvl w:val="4"/>
        <w:numId w:val="1"/>
      </w:numPr>
      <w:spacing w:before="200" w:after="0"/>
      <w:outlineLvl w:val="4"/>
    </w:pPr>
    <w:rPr>
      <w:rFonts w:asciiTheme="majorHAnsi" w:hAnsiTheme="majorHAnsi" w:eastAsiaTheme="majorEastAsia" w:cstheme="majorBidi"/>
      <w:iCs/>
      <w:color w:val="4F81BD" w:themeColor="accent1"/>
      <w14:textFill>
        <w14:solidFill>
          <w14:schemeClr w14:val="accent1"/>
        </w14:solidFill>
      </w14:textFill>
    </w:rPr>
  </w:style>
  <w:style w:type="paragraph" w:styleId="8">
    <w:name w:val="heading 6"/>
    <w:basedOn w:val="1"/>
    <w:next w:val="3"/>
    <w:unhideWhenUsed/>
    <w:qFormat/>
    <w:uiPriority w:val="0"/>
    <w:pPr>
      <w:keepNext/>
      <w:keepLines/>
      <w:numPr>
        <w:ilvl w:val="5"/>
        <w:numId w:val="1"/>
      </w:numPr>
      <w:spacing w:before="200" w:after="0"/>
      <w:outlineLvl w:val="5"/>
    </w:pPr>
    <w:rPr>
      <w:rFonts w:asciiTheme="majorHAnsi" w:hAnsiTheme="majorHAnsi" w:eastAsiaTheme="majorEastAsia" w:cstheme="majorBidi"/>
      <w:color w:val="4F81BD" w:themeColor="accent1"/>
      <w14:textFill>
        <w14:solidFill>
          <w14:schemeClr w14:val="accent1"/>
        </w14:solidFill>
      </w14:textFill>
    </w:rPr>
  </w:style>
  <w:style w:type="paragraph" w:styleId="9">
    <w:name w:val="heading 7"/>
    <w:basedOn w:val="1"/>
    <w:next w:val="3"/>
    <w:unhideWhenUsed/>
    <w:qFormat/>
    <w:uiPriority w:val="0"/>
    <w:pPr>
      <w:keepNext/>
      <w:keepLines/>
      <w:numPr>
        <w:ilvl w:val="6"/>
        <w:numId w:val="1"/>
      </w:numPr>
      <w:spacing w:before="200" w:after="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0">
    <w:name w:val="heading 8"/>
    <w:basedOn w:val="1"/>
    <w:next w:val="3"/>
    <w:unhideWhenUsed/>
    <w:qFormat/>
    <w:uiPriority w:val="0"/>
    <w:pPr>
      <w:keepNext/>
      <w:keepLines/>
      <w:numPr>
        <w:ilvl w:val="7"/>
        <w:numId w:val="1"/>
      </w:numPr>
      <w:spacing w:before="200" w:after="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9"/>
    <w:basedOn w:val="1"/>
    <w:next w:val="3"/>
    <w:unhideWhenUsed/>
    <w:qFormat/>
    <w:uiPriority w:val="0"/>
    <w:pPr>
      <w:keepNext/>
      <w:keepLines/>
      <w:numPr>
        <w:ilvl w:val="8"/>
        <w:numId w:val="1"/>
      </w:numPr>
      <w:spacing w:before="200" w:after="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3">
    <w:name w:val="Default Paragraph Font"/>
    <w:unhideWhenUsed/>
    <w:uiPriority w:val="1"/>
  </w:style>
  <w:style w:type="table" w:default="1" w:styleId="27">
    <w:name w:val="Normal Table"/>
    <w:unhideWhenUsed/>
    <w:qFormat/>
    <w:uiPriority w:val="99"/>
    <w:tblPr>
      <w:tblLayout w:type="fixed"/>
      <w:tblCellMar>
        <w:top w:w="0" w:type="dxa"/>
        <w:left w:w="108" w:type="dxa"/>
        <w:bottom w:w="0" w:type="dxa"/>
        <w:right w:w="108" w:type="dxa"/>
      </w:tblCellMar>
    </w:tblPr>
  </w:style>
  <w:style w:type="paragraph" w:styleId="3">
    <w:name w:val="Body Text"/>
    <w:basedOn w:val="1"/>
    <w:link w:val="81"/>
    <w:qFormat/>
    <w:uiPriority w:val="0"/>
    <w:pPr>
      <w:spacing w:before="180" w:after="180"/>
    </w:pPr>
  </w:style>
  <w:style w:type="paragraph" w:styleId="12">
    <w:name w:val="caption"/>
    <w:basedOn w:val="1"/>
    <w:next w:val="1"/>
    <w:link w:val="25"/>
    <w:qFormat/>
    <w:uiPriority w:val="0"/>
    <w:pPr>
      <w:spacing w:after="120"/>
    </w:pPr>
    <w:rPr>
      <w:i/>
    </w:rPr>
  </w:style>
  <w:style w:type="paragraph" w:styleId="13">
    <w:name w:val="Block Text"/>
    <w:basedOn w:val="3"/>
    <w:next w:val="3"/>
    <w:unhideWhenUsed/>
    <w:qFormat/>
    <w:uiPriority w:val="9"/>
    <w:pPr>
      <w:spacing w:before="100" w:after="100"/>
      <w:ind w:left="480" w:right="480"/>
    </w:pPr>
  </w:style>
  <w:style w:type="paragraph" w:styleId="14">
    <w:name w:val="toc 3"/>
    <w:basedOn w:val="1"/>
    <w:next w:val="1"/>
    <w:unhideWhenUsed/>
    <w:qFormat/>
    <w:uiPriority w:val="39"/>
    <w:pPr>
      <w:ind w:left="840" w:leftChars="400"/>
    </w:p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76"/>
    <w:unhideWhenUsed/>
    <w:qFormat/>
    <w:uiPriority w:val="99"/>
    <w:pPr>
      <w:tabs>
        <w:tab w:val="center" w:pos="4153"/>
        <w:tab w:val="right" w:pos="8306"/>
      </w:tabs>
      <w:snapToGrid w:val="0"/>
    </w:pPr>
    <w:rPr>
      <w:sz w:val="18"/>
      <w:szCs w:val="18"/>
    </w:rPr>
  </w:style>
  <w:style w:type="paragraph" w:styleId="17">
    <w:name w:val="header"/>
    <w:basedOn w:val="1"/>
    <w:link w:val="75"/>
    <w:unhideWhenUsed/>
    <w:qFormat/>
    <w:uiPriority w:val="0"/>
    <w:pPr>
      <w:pBdr>
        <w:bottom w:val="single" w:color="auto" w:sz="6" w:space="1"/>
      </w:pBdr>
      <w:tabs>
        <w:tab w:val="center" w:pos="4153"/>
        <w:tab w:val="right" w:pos="8306"/>
      </w:tabs>
      <w:snapToGrid w:val="0"/>
      <w:jc w:val="center"/>
    </w:pPr>
    <w:rPr>
      <w:sz w:val="18"/>
      <w:szCs w:val="18"/>
    </w:rPr>
  </w:style>
  <w:style w:type="paragraph" w:styleId="18">
    <w:name w:val="toc 1"/>
    <w:basedOn w:val="1"/>
    <w:next w:val="1"/>
    <w:unhideWhenUsed/>
    <w:qFormat/>
    <w:uiPriority w:val="39"/>
  </w:style>
  <w:style w:type="paragraph" w:styleId="19">
    <w:name w:val="Subtitle"/>
    <w:basedOn w:val="20"/>
    <w:next w:val="3"/>
    <w:qFormat/>
    <w:uiPriority w:val="0"/>
    <w:pPr>
      <w:spacing w:before="240"/>
    </w:pPr>
    <w:rPr>
      <w:sz w:val="30"/>
      <w:szCs w:val="30"/>
    </w:rPr>
  </w:style>
  <w:style w:type="paragraph" w:styleId="20">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1">
    <w:name w:val="footnote text"/>
    <w:basedOn w:val="1"/>
    <w:unhideWhenUsed/>
    <w:qFormat/>
    <w:uiPriority w:val="9"/>
  </w:style>
  <w:style w:type="paragraph" w:styleId="22">
    <w:name w:val="toc 2"/>
    <w:basedOn w:val="1"/>
    <w:next w:val="1"/>
    <w:unhideWhenUsed/>
    <w:qFormat/>
    <w:uiPriority w:val="39"/>
    <w:pPr>
      <w:ind w:left="420" w:leftChars="200"/>
    </w:pPr>
  </w:style>
  <w:style w:type="character" w:styleId="24">
    <w:name w:val="Hyperlink"/>
    <w:basedOn w:val="25"/>
    <w:qFormat/>
    <w:uiPriority w:val="99"/>
    <w:rPr>
      <w:color w:val="4F81BD" w:themeColor="accent1"/>
      <w14:textFill>
        <w14:solidFill>
          <w14:schemeClr w14:val="accent1"/>
        </w14:solidFill>
      </w14:textFill>
    </w:rPr>
  </w:style>
  <w:style w:type="character" w:customStyle="1" w:styleId="25">
    <w:name w:val="题注 字符"/>
    <w:basedOn w:val="23"/>
    <w:link w:val="12"/>
    <w:qFormat/>
    <w:uiPriority w:val="0"/>
  </w:style>
  <w:style w:type="character" w:styleId="26">
    <w:name w:val="footnote reference"/>
    <w:basedOn w:val="25"/>
    <w:qFormat/>
    <w:uiPriority w:val="0"/>
    <w:rPr>
      <w:vertAlign w:val="superscript"/>
    </w:rPr>
  </w:style>
  <w:style w:type="table" w:styleId="28">
    <w:name w:val="Table Grid"/>
    <w:basedOn w:val="27"/>
    <w:unhideWhenUsed/>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9">
    <w:name w:val="First Paragraph"/>
    <w:basedOn w:val="3"/>
    <w:next w:val="3"/>
    <w:qFormat/>
    <w:uiPriority w:val="0"/>
  </w:style>
  <w:style w:type="paragraph" w:customStyle="1" w:styleId="30">
    <w:name w:val="Compact"/>
    <w:basedOn w:val="3"/>
    <w:qFormat/>
    <w:uiPriority w:val="0"/>
    <w:pPr>
      <w:spacing w:before="36" w:after="36"/>
    </w:pPr>
  </w:style>
  <w:style w:type="paragraph" w:customStyle="1" w:styleId="31">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32">
    <w:name w:val="Abstract"/>
    <w:basedOn w:val="1"/>
    <w:next w:val="3"/>
    <w:qFormat/>
    <w:uiPriority w:val="0"/>
    <w:pPr>
      <w:keepNext/>
      <w:keepLines/>
      <w:spacing w:before="300" w:after="300"/>
    </w:pPr>
    <w:rPr>
      <w:sz w:val="20"/>
      <w:szCs w:val="20"/>
    </w:rPr>
  </w:style>
  <w:style w:type="paragraph" w:customStyle="1" w:styleId="33">
    <w:name w:val="书目1"/>
    <w:basedOn w:val="1"/>
    <w:qFormat/>
    <w:uiPriority w:val="0"/>
  </w:style>
  <w:style w:type="table" w:customStyle="1" w:styleId="34">
    <w:name w:val="Table"/>
    <w:unhideWhenUsed/>
    <w:qFormat/>
    <w:uiPriority w:val="0"/>
    <w:tblPr>
      <w:tblLayout w:type="fixed"/>
      <w:tblCellMar>
        <w:top w:w="0" w:type="dxa"/>
        <w:left w:w="108" w:type="dxa"/>
        <w:bottom w:w="0" w:type="dxa"/>
        <w:right w:w="108" w:type="dxa"/>
      </w:tblCellMar>
    </w:tblPr>
  </w:style>
  <w:style w:type="paragraph" w:customStyle="1" w:styleId="35">
    <w:name w:val="Definition Term"/>
    <w:basedOn w:val="1"/>
    <w:next w:val="36"/>
    <w:qFormat/>
    <w:uiPriority w:val="0"/>
    <w:pPr>
      <w:keepNext/>
      <w:keepLines/>
      <w:spacing w:after="0"/>
    </w:pPr>
    <w:rPr>
      <w:b/>
    </w:rPr>
  </w:style>
  <w:style w:type="paragraph" w:customStyle="1" w:styleId="36">
    <w:name w:val="Definition"/>
    <w:basedOn w:val="1"/>
    <w:qFormat/>
    <w:uiPriority w:val="0"/>
  </w:style>
  <w:style w:type="paragraph" w:customStyle="1" w:styleId="37">
    <w:name w:val="Table Caption"/>
    <w:basedOn w:val="12"/>
    <w:qFormat/>
    <w:uiPriority w:val="0"/>
    <w:pPr>
      <w:keepNext/>
    </w:pPr>
  </w:style>
  <w:style w:type="paragraph" w:customStyle="1" w:styleId="38">
    <w:name w:val="Image Caption"/>
    <w:basedOn w:val="12"/>
    <w:qFormat/>
    <w:uiPriority w:val="0"/>
  </w:style>
  <w:style w:type="paragraph" w:customStyle="1" w:styleId="39">
    <w:name w:val="Figure"/>
    <w:basedOn w:val="1"/>
    <w:qFormat/>
    <w:uiPriority w:val="0"/>
  </w:style>
  <w:style w:type="paragraph" w:customStyle="1" w:styleId="40">
    <w:name w:val="Captioned Figure"/>
    <w:basedOn w:val="39"/>
    <w:qFormat/>
    <w:uiPriority w:val="0"/>
    <w:pPr>
      <w:keepNext/>
    </w:pPr>
  </w:style>
  <w:style w:type="character" w:customStyle="1" w:styleId="41">
    <w:name w:val="Verbatim Char"/>
    <w:basedOn w:val="25"/>
    <w:link w:val="42"/>
    <w:qFormat/>
    <w:uiPriority w:val="0"/>
    <w:rPr>
      <w:rFonts w:ascii="Consolas" w:hAnsi="Consolas"/>
      <w:sz w:val="22"/>
    </w:rPr>
  </w:style>
  <w:style w:type="paragraph" w:customStyle="1" w:styleId="42">
    <w:name w:val="Source Code"/>
    <w:basedOn w:val="1"/>
    <w:link w:val="41"/>
    <w:qFormat/>
    <w:uiPriority w:val="0"/>
    <w:pPr>
      <w:wordWrap w:val="0"/>
    </w:pPr>
  </w:style>
  <w:style w:type="paragraph" w:customStyle="1" w:styleId="43">
    <w:name w:val="TOC 标题1"/>
    <w:basedOn w:val="2"/>
    <w:next w:val="3"/>
    <w:unhideWhenUsed/>
    <w:qFormat/>
    <w:uiPriority w:val="39"/>
    <w:pPr>
      <w:spacing w:line="259" w:lineRule="auto"/>
      <w:outlineLvl w:val="9"/>
    </w:pPr>
    <w:rPr>
      <w:b w:val="0"/>
      <w:bCs w:val="0"/>
      <w:color w:val="376092" w:themeColor="accent1" w:themeShade="BF"/>
    </w:rPr>
  </w:style>
  <w:style w:type="character" w:customStyle="1" w:styleId="44">
    <w:name w:val="KeywordTok"/>
    <w:basedOn w:val="41"/>
    <w:qFormat/>
    <w:uiPriority w:val="0"/>
    <w:rPr>
      <w:rFonts w:ascii="Consolas" w:hAnsi="Consolas"/>
      <w:b/>
      <w:color w:val="007020"/>
      <w:sz w:val="22"/>
    </w:rPr>
  </w:style>
  <w:style w:type="character" w:customStyle="1" w:styleId="45">
    <w:name w:val="DataTypeTok"/>
    <w:basedOn w:val="41"/>
    <w:qFormat/>
    <w:uiPriority w:val="0"/>
    <w:rPr>
      <w:rFonts w:ascii="Consolas" w:hAnsi="Consolas"/>
      <w:color w:val="902000"/>
      <w:sz w:val="22"/>
    </w:rPr>
  </w:style>
  <w:style w:type="character" w:customStyle="1" w:styleId="46">
    <w:name w:val="DecValTok"/>
    <w:basedOn w:val="41"/>
    <w:qFormat/>
    <w:uiPriority w:val="0"/>
    <w:rPr>
      <w:rFonts w:ascii="Consolas" w:hAnsi="Consolas"/>
      <w:color w:val="40A070"/>
      <w:sz w:val="22"/>
    </w:rPr>
  </w:style>
  <w:style w:type="character" w:customStyle="1" w:styleId="47">
    <w:name w:val="BaseNTok"/>
    <w:basedOn w:val="41"/>
    <w:qFormat/>
    <w:uiPriority w:val="0"/>
    <w:rPr>
      <w:rFonts w:ascii="Consolas" w:hAnsi="Consolas"/>
      <w:color w:val="40A070"/>
      <w:sz w:val="22"/>
    </w:rPr>
  </w:style>
  <w:style w:type="character" w:customStyle="1" w:styleId="48">
    <w:name w:val="FloatTok"/>
    <w:basedOn w:val="41"/>
    <w:qFormat/>
    <w:uiPriority w:val="0"/>
    <w:rPr>
      <w:rFonts w:ascii="Consolas" w:hAnsi="Consolas"/>
      <w:color w:val="40A070"/>
      <w:sz w:val="22"/>
    </w:rPr>
  </w:style>
  <w:style w:type="character" w:customStyle="1" w:styleId="49">
    <w:name w:val="ConstantTok"/>
    <w:basedOn w:val="41"/>
    <w:qFormat/>
    <w:uiPriority w:val="0"/>
    <w:rPr>
      <w:rFonts w:ascii="Consolas" w:hAnsi="Consolas"/>
      <w:color w:val="880000"/>
      <w:sz w:val="22"/>
    </w:rPr>
  </w:style>
  <w:style w:type="character" w:customStyle="1" w:styleId="50">
    <w:name w:val="CharTok"/>
    <w:basedOn w:val="41"/>
    <w:qFormat/>
    <w:uiPriority w:val="0"/>
    <w:rPr>
      <w:rFonts w:ascii="Consolas" w:hAnsi="Consolas"/>
      <w:color w:val="4070A0"/>
      <w:sz w:val="22"/>
    </w:rPr>
  </w:style>
  <w:style w:type="character" w:customStyle="1" w:styleId="51">
    <w:name w:val="SpecialCharTok"/>
    <w:basedOn w:val="41"/>
    <w:qFormat/>
    <w:uiPriority w:val="0"/>
    <w:rPr>
      <w:rFonts w:ascii="Consolas" w:hAnsi="Consolas"/>
      <w:color w:val="4070A0"/>
      <w:sz w:val="22"/>
    </w:rPr>
  </w:style>
  <w:style w:type="character" w:customStyle="1" w:styleId="52">
    <w:name w:val="StringTok"/>
    <w:basedOn w:val="41"/>
    <w:qFormat/>
    <w:uiPriority w:val="0"/>
    <w:rPr>
      <w:rFonts w:ascii="Consolas" w:hAnsi="Consolas"/>
      <w:color w:val="4070A0"/>
      <w:sz w:val="22"/>
    </w:rPr>
  </w:style>
  <w:style w:type="character" w:customStyle="1" w:styleId="53">
    <w:name w:val="VerbatimStringTok"/>
    <w:basedOn w:val="41"/>
    <w:qFormat/>
    <w:uiPriority w:val="0"/>
    <w:rPr>
      <w:rFonts w:ascii="Consolas" w:hAnsi="Consolas"/>
      <w:color w:val="4070A0"/>
      <w:sz w:val="22"/>
    </w:rPr>
  </w:style>
  <w:style w:type="character" w:customStyle="1" w:styleId="54">
    <w:name w:val="SpecialStringTok"/>
    <w:basedOn w:val="41"/>
    <w:qFormat/>
    <w:uiPriority w:val="0"/>
    <w:rPr>
      <w:rFonts w:ascii="Consolas" w:hAnsi="Consolas"/>
      <w:color w:val="BB6688"/>
      <w:sz w:val="22"/>
    </w:rPr>
  </w:style>
  <w:style w:type="character" w:customStyle="1" w:styleId="55">
    <w:name w:val="ImportTok"/>
    <w:basedOn w:val="41"/>
    <w:qFormat/>
    <w:uiPriority w:val="0"/>
    <w:rPr>
      <w:rFonts w:ascii="Consolas" w:hAnsi="Consolas"/>
      <w:sz w:val="22"/>
    </w:rPr>
  </w:style>
  <w:style w:type="character" w:customStyle="1" w:styleId="56">
    <w:name w:val="CommentTok"/>
    <w:basedOn w:val="41"/>
    <w:qFormat/>
    <w:uiPriority w:val="0"/>
    <w:rPr>
      <w:rFonts w:ascii="Consolas" w:hAnsi="Consolas"/>
      <w:i/>
      <w:color w:val="60A0B0"/>
      <w:sz w:val="22"/>
    </w:rPr>
  </w:style>
  <w:style w:type="character" w:customStyle="1" w:styleId="57">
    <w:name w:val="DocumentationTok"/>
    <w:basedOn w:val="41"/>
    <w:qFormat/>
    <w:uiPriority w:val="0"/>
    <w:rPr>
      <w:rFonts w:ascii="Consolas" w:hAnsi="Consolas"/>
      <w:i/>
      <w:color w:val="BA2121"/>
      <w:sz w:val="22"/>
    </w:rPr>
  </w:style>
  <w:style w:type="character" w:customStyle="1" w:styleId="58">
    <w:name w:val="AnnotationTok"/>
    <w:basedOn w:val="41"/>
    <w:qFormat/>
    <w:uiPriority w:val="0"/>
    <w:rPr>
      <w:rFonts w:ascii="Consolas" w:hAnsi="Consolas"/>
      <w:b/>
      <w:i/>
      <w:color w:val="60A0B0"/>
      <w:sz w:val="22"/>
    </w:rPr>
  </w:style>
  <w:style w:type="character" w:customStyle="1" w:styleId="59">
    <w:name w:val="CommentVarTok"/>
    <w:basedOn w:val="41"/>
    <w:uiPriority w:val="0"/>
    <w:rPr>
      <w:rFonts w:ascii="Consolas" w:hAnsi="Consolas"/>
      <w:b/>
      <w:i/>
      <w:color w:val="60A0B0"/>
      <w:sz w:val="22"/>
    </w:rPr>
  </w:style>
  <w:style w:type="character" w:customStyle="1" w:styleId="60">
    <w:name w:val="OtherTok"/>
    <w:basedOn w:val="41"/>
    <w:uiPriority w:val="0"/>
    <w:rPr>
      <w:rFonts w:ascii="Consolas" w:hAnsi="Consolas"/>
      <w:color w:val="007020"/>
      <w:sz w:val="22"/>
    </w:rPr>
  </w:style>
  <w:style w:type="character" w:customStyle="1" w:styleId="61">
    <w:name w:val="FunctionTok"/>
    <w:basedOn w:val="41"/>
    <w:uiPriority w:val="0"/>
    <w:rPr>
      <w:rFonts w:ascii="Consolas" w:hAnsi="Consolas"/>
      <w:color w:val="06287E"/>
      <w:sz w:val="22"/>
    </w:rPr>
  </w:style>
  <w:style w:type="character" w:customStyle="1" w:styleId="62">
    <w:name w:val="VariableTok"/>
    <w:basedOn w:val="41"/>
    <w:uiPriority w:val="0"/>
    <w:rPr>
      <w:rFonts w:ascii="Consolas" w:hAnsi="Consolas"/>
      <w:color w:val="19177C"/>
      <w:sz w:val="22"/>
    </w:rPr>
  </w:style>
  <w:style w:type="character" w:customStyle="1" w:styleId="63">
    <w:name w:val="ControlFlowTok"/>
    <w:basedOn w:val="41"/>
    <w:uiPriority w:val="0"/>
    <w:rPr>
      <w:rFonts w:ascii="Consolas" w:hAnsi="Consolas"/>
      <w:b/>
      <w:color w:val="007020"/>
      <w:sz w:val="22"/>
    </w:rPr>
  </w:style>
  <w:style w:type="character" w:customStyle="1" w:styleId="64">
    <w:name w:val="OperatorTok"/>
    <w:basedOn w:val="41"/>
    <w:qFormat/>
    <w:uiPriority w:val="0"/>
    <w:rPr>
      <w:rFonts w:ascii="Consolas" w:hAnsi="Consolas"/>
      <w:color w:val="666666"/>
      <w:sz w:val="22"/>
    </w:rPr>
  </w:style>
  <w:style w:type="character" w:customStyle="1" w:styleId="65">
    <w:name w:val="BuiltInTok"/>
    <w:basedOn w:val="41"/>
    <w:qFormat/>
    <w:uiPriority w:val="0"/>
    <w:rPr>
      <w:rFonts w:ascii="Consolas" w:hAnsi="Consolas"/>
      <w:sz w:val="22"/>
    </w:rPr>
  </w:style>
  <w:style w:type="character" w:customStyle="1" w:styleId="66">
    <w:name w:val="ExtensionTok"/>
    <w:basedOn w:val="41"/>
    <w:qFormat/>
    <w:uiPriority w:val="0"/>
    <w:rPr>
      <w:rFonts w:ascii="Consolas" w:hAnsi="Consolas"/>
      <w:sz w:val="22"/>
    </w:rPr>
  </w:style>
  <w:style w:type="character" w:customStyle="1" w:styleId="67">
    <w:name w:val="PreprocessorTok"/>
    <w:basedOn w:val="41"/>
    <w:qFormat/>
    <w:uiPriority w:val="0"/>
    <w:rPr>
      <w:rFonts w:ascii="Consolas" w:hAnsi="Consolas"/>
      <w:color w:val="BC7A00"/>
      <w:sz w:val="22"/>
    </w:rPr>
  </w:style>
  <w:style w:type="character" w:customStyle="1" w:styleId="68">
    <w:name w:val="AttributeTok"/>
    <w:basedOn w:val="41"/>
    <w:qFormat/>
    <w:uiPriority w:val="0"/>
    <w:rPr>
      <w:rFonts w:ascii="Consolas" w:hAnsi="Consolas"/>
      <w:color w:val="7D9029"/>
      <w:sz w:val="22"/>
    </w:rPr>
  </w:style>
  <w:style w:type="character" w:customStyle="1" w:styleId="69">
    <w:name w:val="RegionMarkerTok"/>
    <w:basedOn w:val="41"/>
    <w:qFormat/>
    <w:uiPriority w:val="0"/>
    <w:rPr>
      <w:rFonts w:ascii="Consolas" w:hAnsi="Consolas"/>
      <w:sz w:val="22"/>
    </w:rPr>
  </w:style>
  <w:style w:type="character" w:customStyle="1" w:styleId="70">
    <w:name w:val="InformationTok"/>
    <w:basedOn w:val="41"/>
    <w:qFormat/>
    <w:uiPriority w:val="0"/>
    <w:rPr>
      <w:rFonts w:ascii="Consolas" w:hAnsi="Consolas"/>
      <w:b/>
      <w:i/>
      <w:color w:val="60A0B0"/>
      <w:sz w:val="22"/>
    </w:rPr>
  </w:style>
  <w:style w:type="character" w:customStyle="1" w:styleId="71">
    <w:name w:val="WarningTok"/>
    <w:basedOn w:val="41"/>
    <w:qFormat/>
    <w:uiPriority w:val="0"/>
    <w:rPr>
      <w:rFonts w:ascii="Consolas" w:hAnsi="Consolas"/>
      <w:b/>
      <w:i/>
      <w:color w:val="60A0B0"/>
      <w:sz w:val="22"/>
    </w:rPr>
  </w:style>
  <w:style w:type="character" w:customStyle="1" w:styleId="72">
    <w:name w:val="AlertTok"/>
    <w:basedOn w:val="41"/>
    <w:qFormat/>
    <w:uiPriority w:val="0"/>
    <w:rPr>
      <w:rFonts w:ascii="Consolas" w:hAnsi="Consolas"/>
      <w:b/>
      <w:color w:val="FF0000"/>
      <w:sz w:val="22"/>
    </w:rPr>
  </w:style>
  <w:style w:type="character" w:customStyle="1" w:styleId="73">
    <w:name w:val="ErrorTok"/>
    <w:basedOn w:val="41"/>
    <w:qFormat/>
    <w:uiPriority w:val="0"/>
    <w:rPr>
      <w:rFonts w:ascii="Consolas" w:hAnsi="Consolas"/>
      <w:b/>
      <w:color w:val="FF0000"/>
      <w:sz w:val="22"/>
    </w:rPr>
  </w:style>
  <w:style w:type="character" w:customStyle="1" w:styleId="74">
    <w:name w:val="NormalTok"/>
    <w:basedOn w:val="41"/>
    <w:qFormat/>
    <w:uiPriority w:val="0"/>
    <w:rPr>
      <w:rFonts w:ascii="Consolas" w:hAnsi="Consolas"/>
      <w:sz w:val="22"/>
    </w:rPr>
  </w:style>
  <w:style w:type="character" w:customStyle="1" w:styleId="75">
    <w:name w:val="页眉 字符"/>
    <w:basedOn w:val="23"/>
    <w:link w:val="17"/>
    <w:qFormat/>
    <w:uiPriority w:val="0"/>
    <w:rPr>
      <w:sz w:val="18"/>
      <w:szCs w:val="18"/>
    </w:rPr>
  </w:style>
  <w:style w:type="character" w:customStyle="1" w:styleId="76">
    <w:name w:val="页脚 字符"/>
    <w:basedOn w:val="23"/>
    <w:link w:val="16"/>
    <w:qFormat/>
    <w:uiPriority w:val="99"/>
    <w:rPr>
      <w:sz w:val="18"/>
      <w:szCs w:val="18"/>
    </w:rPr>
  </w:style>
  <w:style w:type="paragraph" w:customStyle="1" w:styleId="77">
    <w:name w:val="city"/>
    <w:basedOn w:val="1"/>
    <w:qFormat/>
    <w:uiPriority w:val="0"/>
    <w:pPr>
      <w:spacing w:before="100" w:beforeAutospacing="1" w:after="100" w:afterAutospacing="1"/>
    </w:pPr>
    <w:rPr>
      <w:rFonts w:ascii="宋体" w:hAnsi="宋体" w:eastAsia="宋体" w:cs="宋体"/>
      <w:lang w:eastAsia="zh-CN"/>
    </w:rPr>
  </w:style>
  <w:style w:type="paragraph" w:customStyle="1" w:styleId="78">
    <w:name w:val="21标头"/>
    <w:basedOn w:val="1"/>
    <w:uiPriority w:val="0"/>
    <w:pPr>
      <w:widowControl w:val="0"/>
      <w:spacing w:after="0" w:line="360" w:lineRule="auto"/>
      <w:jc w:val="center"/>
    </w:pPr>
    <w:rPr>
      <w:rFonts w:ascii="Times New Roman" w:hAnsi="Times New Roman" w:eastAsia="宋体" w:cs="Times New Roman"/>
      <w:b/>
      <w:kern w:val="2"/>
      <w:sz w:val="32"/>
      <w:szCs w:val="32"/>
      <w:lang w:eastAsia="zh-CN"/>
    </w:rPr>
  </w:style>
  <w:style w:type="paragraph" w:customStyle="1" w:styleId="79">
    <w:name w:val="22表格"/>
    <w:basedOn w:val="1"/>
    <w:qFormat/>
    <w:uiPriority w:val="0"/>
    <w:pPr>
      <w:widowControl w:val="0"/>
      <w:spacing w:after="0"/>
      <w:jc w:val="center"/>
    </w:pPr>
    <w:rPr>
      <w:rFonts w:ascii="Times New Roman" w:hAnsi="Times New Roman" w:eastAsia="仿宋_GB2312" w:cs="Times New Roman"/>
      <w:kern w:val="2"/>
      <w:lang w:eastAsia="zh-CN"/>
    </w:rPr>
  </w:style>
  <w:style w:type="paragraph" w:customStyle="1" w:styleId="80">
    <w:name w:val="List Paragraph"/>
    <w:basedOn w:val="1"/>
    <w:qFormat/>
    <w:uiPriority w:val="34"/>
    <w:pPr>
      <w:widowControl w:val="0"/>
      <w:spacing w:after="0"/>
      <w:ind w:firstLine="420" w:firstLineChars="200"/>
      <w:jc w:val="both"/>
    </w:pPr>
    <w:rPr>
      <w:kern w:val="2"/>
      <w:sz w:val="21"/>
      <w:szCs w:val="22"/>
      <w:lang w:eastAsia="zh-CN"/>
    </w:rPr>
  </w:style>
  <w:style w:type="character" w:customStyle="1" w:styleId="81">
    <w:name w:val="正文文本 字符"/>
    <w:basedOn w:val="23"/>
    <w:link w:val="3"/>
    <w:qFormat/>
    <w:uiPriority w:val="0"/>
    <w:rPr>
      <w:sz w:val="24"/>
      <w:szCs w:val="24"/>
      <w:lang w:eastAsia="en-US"/>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header" Target="header3.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231</Words>
  <Characters>1320</Characters>
  <Lines>11</Lines>
  <Paragraphs>3</Paragraphs>
  <ScaleCrop>false</ScaleCrop>
  <LinksUpToDate>false</LinksUpToDate>
  <CharactersWithSpaces>1548</CharactersWithSpaces>
  <Application>WPS Office_10.8.0.5761_F1E327BC-269C-435d-A152-05C5408002CA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2022-10-14T03:48:00Z</dcterms:created>
  <dc:creator>Justin</dc:creator>
  <cp:lastModifiedBy>user</cp:lastModifiedBy>
  <dcterms:modified xsi:type="dcterms:W3CDTF">2023-02-23T03:37:13Z</dcterms:modified>
  <dc:title>UiBot 部署说明书</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生成时间：2019-12-24 14:32:36</vt:lpwstr>
  </property>
  <property fmtid="{D5CDD505-2E9C-101B-9397-08002B2CF9AE}" pid="3" name="KSOProductBuildVer">
    <vt:lpwstr>2052-10.8.0.5761</vt:lpwstr>
  </property>
</Properties>
</file>